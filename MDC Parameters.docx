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E6E6" w14:textId="77777777" w:rsidR="001846D4" w:rsidRPr="004B52BC" w:rsidRDefault="001D4BE7" w:rsidP="001846D4">
      <w:pPr>
        <w:spacing w:after="120"/>
        <w:jc w:val="center"/>
        <w:rPr>
          <w:rFonts w:ascii="Times New Roman" w:hAnsi="Times New Roman" w:cs="Times New Roman"/>
          <w:sz w:val="40"/>
          <w:szCs w:val="36"/>
        </w:rPr>
      </w:pPr>
      <w:r w:rsidRPr="004B52BC">
        <w:rPr>
          <w:rFonts w:ascii="Times New Roman" w:hAnsi="Times New Roman" w:cs="Times New Roman"/>
          <w:sz w:val="40"/>
          <w:szCs w:val="36"/>
        </w:rPr>
        <w:t>T</w:t>
      </w:r>
      <w:r w:rsidR="007C4713" w:rsidRPr="004B52BC">
        <w:rPr>
          <w:rFonts w:ascii="Times New Roman" w:hAnsi="Times New Roman" w:cs="Times New Roman"/>
          <w:sz w:val="40"/>
          <w:szCs w:val="36"/>
        </w:rPr>
        <w:t xml:space="preserve">MDC </w:t>
      </w:r>
      <w:r w:rsidR="00E152D6" w:rsidRPr="004B52BC">
        <w:rPr>
          <w:rFonts w:ascii="Times New Roman" w:hAnsi="Times New Roman" w:cs="Times New Roman"/>
          <w:sz w:val="40"/>
          <w:szCs w:val="36"/>
        </w:rPr>
        <w:t>PARAMETERS</w:t>
      </w:r>
    </w:p>
    <w:p w14:paraId="5608FEFE" w14:textId="77777777" w:rsidR="00262C63" w:rsidRDefault="00262C63" w:rsidP="001846D4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0A359757" w14:textId="77777777" w:rsidR="00262C63" w:rsidRDefault="00262C63" w:rsidP="001846D4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016F3037" w14:textId="21994D87" w:rsidR="00262C63" w:rsidRDefault="00262C63" w:rsidP="00262C6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62C63">
        <w:rPr>
          <w:rFonts w:ascii="Times New Roman" w:hAnsi="Times New Roman" w:cs="Times New Roman"/>
          <w:b/>
          <w:bCs/>
          <w:sz w:val="28"/>
          <w:szCs w:val="28"/>
        </w:rPr>
        <w:t>Data preprocessing parameters</w:t>
      </w:r>
    </w:p>
    <w:p w14:paraId="5CBE1D38" w14:textId="77777777" w:rsidR="00262C63" w:rsidRDefault="00262C63" w:rsidP="00262C6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69A0D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C0DA2">
        <w:rPr>
          <w:rFonts w:ascii="Times New Roman" w:hAnsi="Times New Roman" w:cs="Times New Roman"/>
          <w:b/>
          <w:bCs/>
          <w:sz w:val="24"/>
          <w:szCs w:val="24"/>
        </w:rPr>
        <w:t>imputation</w:t>
      </w:r>
      <w:r>
        <w:rPr>
          <w:rFonts w:ascii="Times New Roman" w:hAnsi="Times New Roman" w:cs="Times New Roman"/>
          <w:sz w:val="24"/>
          <w:szCs w:val="24"/>
        </w:rPr>
        <w:t>: String. The method of imputating the missing values in the data file. (Default: “zeros”).</w:t>
      </w:r>
    </w:p>
    <w:p w14:paraId="58E0B0C6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EEA83C8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“zeros”:</w:t>
      </w:r>
      <w:r>
        <w:rPr>
          <w:rFonts w:ascii="Times New Roman" w:hAnsi="Times New Roman" w:cs="Times New Roman"/>
          <w:sz w:val="24"/>
          <w:szCs w:val="24"/>
        </w:rPr>
        <w:tab/>
        <w:t xml:space="preserve"> Impute the missing values with zeros.</w:t>
      </w:r>
    </w:p>
    <w:p w14:paraId="45CE600E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“median”:</w:t>
      </w:r>
      <w:r>
        <w:rPr>
          <w:rFonts w:ascii="Times New Roman" w:hAnsi="Times New Roman" w:cs="Times New Roman"/>
          <w:sz w:val="24"/>
          <w:szCs w:val="24"/>
        </w:rPr>
        <w:tab/>
        <w:t xml:space="preserve"> Impute the missing values with the median value.</w:t>
      </w:r>
    </w:p>
    <w:p w14:paraId="1947CF1B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Impute the missing values </w:t>
      </w:r>
      <w:r w:rsidRPr="006C0DA2">
        <w:rPr>
          <w:rFonts w:ascii="Times New Roman" w:hAnsi="Times New Roman" w:cs="Times New Roman"/>
          <w:sz w:val="24"/>
          <w:szCs w:val="24"/>
        </w:rPr>
        <w:t>using k-Nearest Neighbors.</w:t>
      </w:r>
    </w:p>
    <w:p w14:paraId="72E1065D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“none”: </w:t>
      </w:r>
      <w:r>
        <w:rPr>
          <w:rFonts w:ascii="Times New Roman" w:hAnsi="Times New Roman" w:cs="Times New Roman"/>
          <w:sz w:val="24"/>
          <w:szCs w:val="24"/>
        </w:rPr>
        <w:tab/>
        <w:t xml:space="preserve"> No imputation of the missing values.</w:t>
      </w:r>
    </w:p>
    <w:p w14:paraId="5B815624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BE0988" w14:textId="77777777" w:rsidR="00262C63" w:rsidRPr="00E152D6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E80880A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77079A1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3EFB51B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10AD2">
        <w:rPr>
          <w:rFonts w:ascii="Times New Roman" w:hAnsi="Times New Roman" w:cs="Times New Roman"/>
          <w:b/>
          <w:bCs/>
          <w:sz w:val="24"/>
          <w:szCs w:val="24"/>
        </w:rPr>
        <w:t>scaling</w:t>
      </w:r>
      <w:r>
        <w:rPr>
          <w:rFonts w:ascii="Times New Roman" w:hAnsi="Times New Roman" w:cs="Times New Roman"/>
          <w:sz w:val="24"/>
          <w:szCs w:val="24"/>
        </w:rPr>
        <w:t>: String. The method of scaling the values in the data file. (Default: “minmax”).</w:t>
      </w:r>
    </w:p>
    <w:p w14:paraId="7E03C5F7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1CE89EA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“minmax”: </w:t>
      </w:r>
      <w:r>
        <w:rPr>
          <w:rFonts w:ascii="Times New Roman" w:hAnsi="Times New Roman" w:cs="Times New Roman"/>
          <w:sz w:val="24"/>
          <w:szCs w:val="24"/>
        </w:rPr>
        <w:tab/>
      </w:r>
      <w:r w:rsidRPr="00810AD2">
        <w:rPr>
          <w:rFonts w:ascii="Times New Roman" w:hAnsi="Times New Roman" w:cs="Times New Roman"/>
          <w:sz w:val="24"/>
          <w:szCs w:val="24"/>
        </w:rPr>
        <w:t>Transform features by scaling each feature to a given range.</w:t>
      </w:r>
    </w:p>
    <w:p w14:paraId="1B8DD982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“standard”: </w:t>
      </w:r>
      <w:r>
        <w:rPr>
          <w:rFonts w:ascii="Times New Roman" w:hAnsi="Times New Roman" w:cs="Times New Roman"/>
          <w:sz w:val="24"/>
          <w:szCs w:val="24"/>
        </w:rPr>
        <w:tab/>
      </w:r>
      <w:r w:rsidRPr="00810AD2">
        <w:rPr>
          <w:rFonts w:ascii="Times New Roman" w:hAnsi="Times New Roman" w:cs="Times New Roman"/>
          <w:sz w:val="24"/>
          <w:szCs w:val="24"/>
        </w:rPr>
        <w:t>Standardize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0AD2">
        <w:rPr>
          <w:rFonts w:ascii="Times New Roman" w:hAnsi="Times New Roman" w:cs="Times New Roman"/>
          <w:sz w:val="24"/>
          <w:szCs w:val="24"/>
        </w:rPr>
        <w:t xml:space="preserve"> features by removing the mean and scaling to unit variance.</w:t>
      </w:r>
    </w:p>
    <w:p w14:paraId="2BDE21AD" w14:textId="77777777" w:rsidR="00262C63" w:rsidRPr="00810AD2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3BEAE56" w14:textId="77777777" w:rsidR="00262C63" w:rsidRPr="006B3350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Advanced:</w:t>
      </w:r>
    </w:p>
    <w:p w14:paraId="4532CD78" w14:textId="77777777" w:rsidR="00262C63" w:rsidRDefault="00262C63" w:rsidP="00262C6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specify the range for the “minmax” scaling (Default: [0-1]) by specifying the range in the line ~143 in main.py.</w:t>
      </w:r>
    </w:p>
    <w:p w14:paraId="37C4AF2D" w14:textId="77777777" w:rsidR="00262C63" w:rsidRDefault="00262C63" w:rsidP="00262C6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9013F39" w14:textId="77777777" w:rsidR="00262C63" w:rsidRPr="00E152D6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9F1E350" w14:textId="77777777" w:rsidR="00262C63" w:rsidRDefault="00262C63" w:rsidP="00262C6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F96BA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C2563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80CC4" w14:textId="70264BF0" w:rsidR="0073485D" w:rsidRPr="001846D4" w:rsidRDefault="001D4BE7" w:rsidP="001846D4">
      <w:pPr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846D4">
        <w:rPr>
          <w:rFonts w:ascii="Times New Roman" w:hAnsi="Times New Roman" w:cs="Times New Roman"/>
          <w:b/>
          <w:sz w:val="24"/>
          <w:szCs w:val="24"/>
        </w:rPr>
        <w:lastRenderedPageBreak/>
        <w:t>dim_red</w:t>
      </w:r>
      <w:proofErr w:type="spellEnd"/>
      <w:r w:rsidR="00E152D6" w:rsidRPr="001846D4">
        <w:rPr>
          <w:rFonts w:ascii="Times New Roman" w:hAnsi="Times New Roman" w:cs="Times New Roman"/>
          <w:sz w:val="24"/>
          <w:szCs w:val="24"/>
        </w:rPr>
        <w:t xml:space="preserve">: </w:t>
      </w:r>
      <w:r w:rsidR="005B3116" w:rsidRPr="001846D4">
        <w:rPr>
          <w:rFonts w:ascii="Times New Roman" w:hAnsi="Times New Roman" w:cs="Times New Roman"/>
          <w:sz w:val="24"/>
          <w:szCs w:val="24"/>
        </w:rPr>
        <w:t xml:space="preserve">String. </w:t>
      </w:r>
      <w:r w:rsidR="00E152D6" w:rsidRPr="001846D4">
        <w:rPr>
          <w:rFonts w:ascii="Times New Roman" w:hAnsi="Times New Roman" w:cs="Times New Roman"/>
          <w:sz w:val="24"/>
          <w:szCs w:val="24"/>
        </w:rPr>
        <w:t xml:space="preserve">The options to apply or not, a </w:t>
      </w:r>
      <w:r w:rsidR="0063054A" w:rsidRPr="001846D4">
        <w:rPr>
          <w:rFonts w:ascii="Times New Roman" w:hAnsi="Times New Roman" w:cs="Times New Roman"/>
          <w:sz w:val="24"/>
          <w:szCs w:val="24"/>
        </w:rPr>
        <w:t>dimensionality reduction technique</w:t>
      </w:r>
      <w:r w:rsidR="00E152D6" w:rsidRPr="001846D4">
        <w:rPr>
          <w:rFonts w:ascii="Times New Roman" w:hAnsi="Times New Roman" w:cs="Times New Roman"/>
          <w:sz w:val="24"/>
          <w:szCs w:val="24"/>
        </w:rPr>
        <w:t xml:space="preserve"> on the data before it is fed into</w:t>
      </w:r>
      <w:r w:rsidR="0063054A" w:rsidRPr="001846D4">
        <w:rPr>
          <w:rFonts w:ascii="Times New Roman" w:hAnsi="Times New Roman" w:cs="Times New Roman"/>
          <w:sz w:val="24"/>
          <w:szCs w:val="24"/>
        </w:rPr>
        <w:t xml:space="preserve"> T</w:t>
      </w:r>
      <w:r w:rsidR="00E152D6" w:rsidRPr="001846D4">
        <w:rPr>
          <w:rFonts w:ascii="Times New Roman" w:hAnsi="Times New Roman" w:cs="Times New Roman"/>
          <w:sz w:val="24"/>
          <w:szCs w:val="24"/>
        </w:rPr>
        <w:t>MDC</w:t>
      </w:r>
      <w:r w:rsidR="00E56739">
        <w:rPr>
          <w:rFonts w:ascii="Times New Roman" w:hAnsi="Times New Roman" w:cs="Times New Roman"/>
          <w:sz w:val="24"/>
          <w:szCs w:val="24"/>
        </w:rPr>
        <w:t>’s training</w:t>
      </w:r>
      <w:r w:rsidR="00E152D6" w:rsidRPr="001846D4">
        <w:rPr>
          <w:rFonts w:ascii="Times New Roman" w:hAnsi="Times New Roman" w:cs="Times New Roman"/>
          <w:sz w:val="24"/>
          <w:szCs w:val="24"/>
        </w:rPr>
        <w:t xml:space="preserve">. (Default: </w:t>
      </w:r>
      <w:r w:rsidR="00E152D6" w:rsidRPr="001846D4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63054A" w:rsidRPr="001846D4">
        <w:rPr>
          <w:rFonts w:ascii="Times New Roman" w:hAnsi="Times New Roman" w:cs="Times New Roman"/>
          <w:iCs/>
          <w:sz w:val="24"/>
          <w:szCs w:val="24"/>
        </w:rPr>
        <w:t>pca_</w:t>
      </w:r>
      <w:r w:rsidR="00E152D6" w:rsidRPr="001846D4">
        <w:rPr>
          <w:rFonts w:ascii="Times New Roman" w:hAnsi="Times New Roman" w:cs="Times New Roman"/>
          <w:iCs/>
          <w:sz w:val="24"/>
          <w:szCs w:val="24"/>
        </w:rPr>
        <w:t>auto</w:t>
      </w:r>
      <w:proofErr w:type="spellEnd"/>
      <w:r w:rsidR="00E152D6" w:rsidRPr="001846D4">
        <w:rPr>
          <w:rFonts w:ascii="Times New Roman" w:hAnsi="Times New Roman" w:cs="Times New Roman"/>
          <w:iCs/>
          <w:sz w:val="24"/>
          <w:szCs w:val="24"/>
        </w:rPr>
        <w:t>”)</w:t>
      </w:r>
    </w:p>
    <w:p w14:paraId="5D590551" w14:textId="77777777" w:rsidR="001846D4" w:rsidRPr="001846D4" w:rsidRDefault="001846D4" w:rsidP="001846D4">
      <w:pPr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022DCB1" w14:textId="635ED4C0" w:rsidR="00E152D6" w:rsidRPr="001846D4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="0063054A" w:rsidRPr="001846D4">
        <w:rPr>
          <w:rFonts w:ascii="Times New Roman" w:hAnsi="Times New Roman" w:cs="Times New Roman"/>
          <w:sz w:val="24"/>
          <w:szCs w:val="24"/>
        </w:rPr>
        <w:t>pca</w:t>
      </w:r>
      <w:proofErr w:type="gramEnd"/>
      <w:r w:rsidR="0063054A" w:rsidRPr="001846D4">
        <w:rPr>
          <w:rFonts w:ascii="Times New Roman" w:hAnsi="Times New Roman" w:cs="Times New Roman"/>
          <w:sz w:val="24"/>
          <w:szCs w:val="24"/>
        </w:rPr>
        <w:t>_</w:t>
      </w:r>
      <w:r w:rsidRPr="001846D4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1846D4">
        <w:rPr>
          <w:rFonts w:ascii="Times New Roman" w:hAnsi="Times New Roman" w:cs="Times New Roman"/>
          <w:sz w:val="24"/>
          <w:szCs w:val="24"/>
        </w:rPr>
        <w:t>”:</w:t>
      </w:r>
      <w:r w:rsidR="00926BB6" w:rsidRPr="001846D4">
        <w:rPr>
          <w:rFonts w:ascii="Times New Roman" w:hAnsi="Times New Roman" w:cs="Times New Roman"/>
          <w:sz w:val="24"/>
          <w:szCs w:val="24"/>
        </w:rPr>
        <w:tab/>
      </w:r>
      <w:r w:rsidRPr="001846D4">
        <w:rPr>
          <w:rFonts w:ascii="Times New Roman" w:hAnsi="Times New Roman" w:cs="Times New Roman"/>
          <w:sz w:val="24"/>
          <w:szCs w:val="24"/>
        </w:rPr>
        <w:t>Use</w:t>
      </w:r>
      <w:r w:rsidR="0063054A" w:rsidRPr="001846D4">
        <w:rPr>
          <w:rFonts w:ascii="Times New Roman" w:hAnsi="Times New Roman" w:cs="Times New Roman"/>
          <w:sz w:val="24"/>
          <w:szCs w:val="24"/>
        </w:rPr>
        <w:t xml:space="preserve"> of</w:t>
      </w:r>
      <w:r w:rsidRPr="001846D4">
        <w:rPr>
          <w:rFonts w:ascii="Times New Roman" w:hAnsi="Times New Roman" w:cs="Times New Roman"/>
          <w:sz w:val="24"/>
          <w:szCs w:val="24"/>
        </w:rPr>
        <w:t xml:space="preserve"> </w:t>
      </w:r>
      <w:r w:rsidR="0063054A" w:rsidRPr="001846D4">
        <w:rPr>
          <w:rFonts w:ascii="Times New Roman" w:hAnsi="Times New Roman" w:cs="Times New Roman"/>
          <w:sz w:val="24"/>
          <w:szCs w:val="24"/>
        </w:rPr>
        <w:t>Principal Component Analysis (PCA) with</w:t>
      </w:r>
      <w:r w:rsidRPr="001846D4">
        <w:rPr>
          <w:rFonts w:ascii="Times New Roman" w:hAnsi="Times New Roman" w:cs="Times New Roman"/>
          <w:sz w:val="24"/>
          <w:szCs w:val="24"/>
        </w:rPr>
        <w:t xml:space="preserve"> 2 principal components</w:t>
      </w:r>
      <w:r w:rsidR="00926BB6" w:rsidRPr="001846D4">
        <w:rPr>
          <w:rFonts w:ascii="Times New Roman" w:hAnsi="Times New Roman" w:cs="Times New Roman"/>
          <w:sz w:val="24"/>
          <w:szCs w:val="24"/>
        </w:rPr>
        <w:t>.</w:t>
      </w:r>
    </w:p>
    <w:p w14:paraId="3AB9FBB6" w14:textId="2E065DC9" w:rsidR="00E152D6" w:rsidRPr="001846D4" w:rsidRDefault="00E152D6" w:rsidP="001846D4">
      <w:pPr>
        <w:spacing w:after="120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63054A" w:rsidRPr="001846D4">
        <w:rPr>
          <w:rFonts w:ascii="Times New Roman" w:hAnsi="Times New Roman" w:cs="Times New Roman"/>
          <w:sz w:val="24"/>
          <w:szCs w:val="24"/>
        </w:rPr>
        <w:t>pca</w:t>
      </w:r>
      <w:proofErr w:type="gramEnd"/>
      <w:r w:rsidR="0063054A" w:rsidRPr="001846D4">
        <w:rPr>
          <w:rFonts w:ascii="Times New Roman" w:hAnsi="Times New Roman" w:cs="Times New Roman"/>
          <w:sz w:val="24"/>
          <w:szCs w:val="24"/>
        </w:rPr>
        <w:t>_elbow</w:t>
      </w:r>
      <w:proofErr w:type="spellEnd"/>
      <w:r w:rsidRPr="001846D4">
        <w:rPr>
          <w:rFonts w:ascii="Times New Roman" w:hAnsi="Times New Roman" w:cs="Times New Roman"/>
          <w:sz w:val="24"/>
          <w:szCs w:val="24"/>
        </w:rPr>
        <w:t>”:</w:t>
      </w:r>
      <w:r w:rsidR="00926BB6" w:rsidRPr="001846D4">
        <w:rPr>
          <w:rFonts w:ascii="Times New Roman" w:hAnsi="Times New Roman" w:cs="Times New Roman"/>
          <w:sz w:val="24"/>
          <w:szCs w:val="24"/>
        </w:rPr>
        <w:tab/>
      </w:r>
      <w:r w:rsidR="0063054A" w:rsidRPr="001846D4">
        <w:rPr>
          <w:rFonts w:ascii="Times New Roman" w:hAnsi="Times New Roman" w:cs="Times New Roman"/>
          <w:sz w:val="24"/>
          <w:szCs w:val="24"/>
        </w:rPr>
        <w:t>T</w:t>
      </w:r>
      <w:r w:rsidRPr="001846D4">
        <w:rPr>
          <w:rFonts w:ascii="Times New Roman" w:hAnsi="Times New Roman" w:cs="Times New Roman"/>
          <w:sz w:val="24"/>
          <w:szCs w:val="24"/>
        </w:rPr>
        <w:t>MDC</w:t>
      </w:r>
      <w:r w:rsidR="0063054A" w:rsidRPr="001846D4">
        <w:rPr>
          <w:rFonts w:ascii="Times New Roman" w:hAnsi="Times New Roman" w:cs="Times New Roman"/>
          <w:sz w:val="24"/>
          <w:szCs w:val="24"/>
        </w:rPr>
        <w:t xml:space="preserve"> </w:t>
      </w:r>
      <w:r w:rsidRPr="001846D4">
        <w:rPr>
          <w:rFonts w:ascii="Times New Roman" w:hAnsi="Times New Roman" w:cs="Times New Roman"/>
          <w:sz w:val="24"/>
          <w:szCs w:val="24"/>
        </w:rPr>
        <w:t>automatically chooses the optimal no. of principal components based on the elbow rule</w:t>
      </w:r>
      <w:r w:rsidR="003E7804" w:rsidRPr="001846D4">
        <w:rPr>
          <w:rFonts w:ascii="Times New Roman" w:hAnsi="Times New Roman" w:cs="Times New Roman"/>
          <w:sz w:val="24"/>
          <w:szCs w:val="24"/>
        </w:rPr>
        <w:t xml:space="preserve"> on the</w:t>
      </w:r>
      <w:r w:rsidR="00E4342D" w:rsidRPr="001846D4">
        <w:rPr>
          <w:rFonts w:ascii="Times New Roman" w:hAnsi="Times New Roman" w:cs="Times New Roman"/>
          <w:sz w:val="24"/>
          <w:szCs w:val="24"/>
        </w:rPr>
        <w:t xml:space="preserve"> normalized</w:t>
      </w:r>
      <w:r w:rsidR="003E7804" w:rsidRPr="001846D4">
        <w:rPr>
          <w:rFonts w:ascii="Times New Roman" w:hAnsi="Times New Roman" w:cs="Times New Roman"/>
          <w:sz w:val="24"/>
          <w:szCs w:val="24"/>
        </w:rPr>
        <w:t xml:space="preserve"> PCA explained variance plot</w:t>
      </w:r>
      <w:r w:rsidRPr="001846D4">
        <w:rPr>
          <w:rFonts w:ascii="Times New Roman" w:hAnsi="Times New Roman" w:cs="Times New Roman"/>
          <w:sz w:val="24"/>
          <w:szCs w:val="24"/>
        </w:rPr>
        <w:t xml:space="preserve">. The selection is made based on the elbow point </w:t>
      </w:r>
      <w:r w:rsidR="00926BB6" w:rsidRPr="001846D4">
        <w:rPr>
          <w:rFonts w:ascii="Times New Roman" w:hAnsi="Times New Roman" w:cs="Times New Roman"/>
          <w:sz w:val="24"/>
          <w:szCs w:val="24"/>
        </w:rPr>
        <w:t>of</w:t>
      </w:r>
      <w:r w:rsidRPr="001846D4">
        <w:rPr>
          <w:rFonts w:ascii="Times New Roman" w:hAnsi="Times New Roman" w:cs="Times New Roman"/>
          <w:sz w:val="24"/>
          <w:szCs w:val="24"/>
        </w:rPr>
        <w:t xml:space="preserve"> 45 degrees</w:t>
      </w:r>
      <w:r w:rsidR="00926BB6" w:rsidRPr="001846D4">
        <w:rPr>
          <w:rFonts w:ascii="Times New Roman" w:hAnsi="Times New Roman" w:cs="Times New Roman"/>
          <w:sz w:val="24"/>
          <w:szCs w:val="24"/>
        </w:rPr>
        <w:t xml:space="preserve"> to the x axis</w:t>
      </w:r>
      <w:r w:rsidRPr="001846D4">
        <w:rPr>
          <w:rFonts w:ascii="Times New Roman" w:hAnsi="Times New Roman" w:cs="Times New Roman"/>
          <w:sz w:val="24"/>
          <w:szCs w:val="24"/>
        </w:rPr>
        <w:t>.</w:t>
      </w:r>
    </w:p>
    <w:p w14:paraId="78B80FEA" w14:textId="620EDD24" w:rsidR="0063054A" w:rsidRPr="001846D4" w:rsidRDefault="0063054A" w:rsidP="001846D4">
      <w:pPr>
        <w:suppressLineNumbers/>
        <w:spacing w:after="120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“t-</w:t>
      </w:r>
      <w:proofErr w:type="spellStart"/>
      <w:r w:rsidRPr="001846D4">
        <w:rPr>
          <w:rFonts w:ascii="Times New Roman" w:hAnsi="Times New Roman" w:cs="Times New Roman"/>
          <w:sz w:val="24"/>
          <w:szCs w:val="24"/>
        </w:rPr>
        <w:t>sne</w:t>
      </w:r>
      <w:proofErr w:type="spellEnd"/>
      <w:r w:rsidRPr="001846D4">
        <w:rPr>
          <w:rFonts w:ascii="Times New Roman" w:hAnsi="Times New Roman" w:cs="Times New Roman"/>
          <w:sz w:val="24"/>
          <w:szCs w:val="24"/>
        </w:rPr>
        <w:t>”:</w:t>
      </w:r>
      <w:r w:rsidRPr="001846D4">
        <w:rPr>
          <w:rFonts w:ascii="Times New Roman" w:hAnsi="Times New Roman" w:cs="Times New Roman"/>
          <w:sz w:val="24"/>
          <w:szCs w:val="24"/>
        </w:rPr>
        <w:tab/>
        <w:t>Use of the t-distributed Stochastic Neighbor Embedding (t-SNE).</w:t>
      </w:r>
    </w:p>
    <w:p w14:paraId="67F4D678" w14:textId="73D00829" w:rsidR="0063054A" w:rsidRPr="001846D4" w:rsidRDefault="0063054A" w:rsidP="001846D4">
      <w:pPr>
        <w:suppressLineNumbers/>
        <w:spacing w:after="120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846D4">
        <w:rPr>
          <w:rFonts w:ascii="Times New Roman" w:hAnsi="Times New Roman" w:cs="Times New Roman"/>
          <w:sz w:val="24"/>
          <w:szCs w:val="24"/>
        </w:rPr>
        <w:t>umap</w:t>
      </w:r>
      <w:proofErr w:type="spellEnd"/>
      <w:r w:rsidRPr="001846D4">
        <w:rPr>
          <w:rFonts w:ascii="Times New Roman" w:hAnsi="Times New Roman" w:cs="Times New Roman"/>
          <w:sz w:val="24"/>
          <w:szCs w:val="24"/>
        </w:rPr>
        <w:t xml:space="preserve">”: </w:t>
      </w:r>
      <w:r w:rsidRPr="001846D4">
        <w:rPr>
          <w:rFonts w:ascii="Times New Roman" w:hAnsi="Times New Roman" w:cs="Times New Roman"/>
          <w:sz w:val="24"/>
          <w:szCs w:val="24"/>
        </w:rPr>
        <w:tab/>
        <w:t>Use of  the Uniform Manifold Approximation and Projection (UMAP).</w:t>
      </w:r>
    </w:p>
    <w:p w14:paraId="74B93700" w14:textId="0D1D48C6" w:rsidR="0063054A" w:rsidRPr="0069625F" w:rsidRDefault="0063054A" w:rsidP="001846D4">
      <w:pPr>
        <w:suppressLineNumbers/>
        <w:spacing w:after="120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846D4">
        <w:rPr>
          <w:rFonts w:ascii="Times New Roman" w:hAnsi="Times New Roman" w:cs="Times New Roman"/>
          <w:sz w:val="24"/>
          <w:szCs w:val="24"/>
        </w:rPr>
        <w:t>ica</w:t>
      </w:r>
      <w:proofErr w:type="spellEnd"/>
      <w:r w:rsidRPr="001846D4">
        <w:rPr>
          <w:rFonts w:ascii="Times New Roman" w:hAnsi="Times New Roman" w:cs="Times New Roman"/>
          <w:sz w:val="24"/>
          <w:szCs w:val="24"/>
        </w:rPr>
        <w:t xml:space="preserve">”: </w:t>
      </w:r>
      <w:r w:rsidRPr="001846D4">
        <w:rPr>
          <w:rFonts w:ascii="Times New Roman" w:hAnsi="Times New Roman" w:cs="Times New Roman"/>
          <w:sz w:val="24"/>
          <w:szCs w:val="24"/>
        </w:rPr>
        <w:tab/>
        <w:t xml:space="preserve">Use of  the </w:t>
      </w:r>
      <w:r w:rsidRPr="001846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Independent Component </w:t>
      </w:r>
      <w:r w:rsidRPr="006962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Analysis</w:t>
      </w:r>
      <w:r w:rsidRPr="006962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625F">
        <w:rPr>
          <w:rFonts w:ascii="Times New Roman" w:hAnsi="Times New Roman" w:cs="Times New Roman"/>
          <w:sz w:val="24"/>
          <w:szCs w:val="24"/>
        </w:rPr>
        <w:t>(</w:t>
      </w:r>
      <w:r w:rsidRPr="006962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ICA</w:t>
      </w:r>
      <w:r w:rsidR="0069625F">
        <w:rPr>
          <w:rFonts w:ascii="Times New Roman" w:hAnsi="Times New Roman" w:cs="Times New Roman"/>
          <w:sz w:val="24"/>
          <w:szCs w:val="24"/>
        </w:rPr>
        <w:t>).</w:t>
      </w:r>
    </w:p>
    <w:p w14:paraId="72EC6835" w14:textId="0A6854CC" w:rsidR="00926BB6" w:rsidRPr="001846D4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ab/>
        <w:t>“none”:</w:t>
      </w:r>
      <w:r w:rsidR="00926BB6" w:rsidRPr="001846D4">
        <w:rPr>
          <w:rFonts w:ascii="Times New Roman" w:hAnsi="Times New Roman" w:cs="Times New Roman"/>
          <w:sz w:val="24"/>
          <w:szCs w:val="24"/>
        </w:rPr>
        <w:t xml:space="preserve"> </w:t>
      </w:r>
      <w:r w:rsidR="00926BB6" w:rsidRPr="001846D4">
        <w:rPr>
          <w:rFonts w:ascii="Times New Roman" w:hAnsi="Times New Roman" w:cs="Times New Roman"/>
          <w:sz w:val="24"/>
          <w:szCs w:val="24"/>
        </w:rPr>
        <w:tab/>
        <w:t xml:space="preserve">No </w:t>
      </w:r>
      <w:r w:rsidR="0063054A" w:rsidRPr="001846D4">
        <w:rPr>
          <w:rFonts w:ascii="Times New Roman" w:hAnsi="Times New Roman" w:cs="Times New Roman"/>
          <w:sz w:val="24"/>
          <w:szCs w:val="24"/>
        </w:rPr>
        <w:t>dimensionality reduction</w:t>
      </w:r>
      <w:r w:rsidR="00926BB6" w:rsidRPr="001846D4">
        <w:rPr>
          <w:rFonts w:ascii="Times New Roman" w:hAnsi="Times New Roman" w:cs="Times New Roman"/>
          <w:sz w:val="24"/>
          <w:szCs w:val="24"/>
        </w:rPr>
        <w:t>.</w:t>
      </w:r>
    </w:p>
    <w:p w14:paraId="080BCB50" w14:textId="77777777" w:rsidR="0073485D" w:rsidRPr="001846D4" w:rsidRDefault="0073485D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3F179A1" w14:textId="616B2ACE" w:rsidR="006B3350" w:rsidRPr="001846D4" w:rsidRDefault="006B3350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Tips</w:t>
      </w:r>
    </w:p>
    <w:p w14:paraId="3430E423" w14:textId="5C4BB0B3" w:rsidR="00E152D6" w:rsidRPr="001846D4" w:rsidRDefault="00E152D6" w:rsidP="001846D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 xml:space="preserve">Applying </w:t>
      </w:r>
      <w:r w:rsidR="00F872C2" w:rsidRPr="001846D4">
        <w:rPr>
          <w:rFonts w:ascii="Times New Roman" w:hAnsi="Times New Roman" w:cs="Times New Roman"/>
          <w:sz w:val="24"/>
          <w:szCs w:val="24"/>
        </w:rPr>
        <w:t>dimensionality reduction</w:t>
      </w:r>
      <w:r w:rsidRPr="001846D4">
        <w:rPr>
          <w:rFonts w:ascii="Times New Roman" w:hAnsi="Times New Roman" w:cs="Times New Roman"/>
          <w:sz w:val="24"/>
          <w:szCs w:val="24"/>
        </w:rPr>
        <w:t xml:space="preserve"> hugely improves training time</w:t>
      </w:r>
      <w:r w:rsidR="006B3350" w:rsidRPr="001846D4">
        <w:rPr>
          <w:rFonts w:ascii="Times New Roman" w:hAnsi="Times New Roman" w:cs="Times New Roman"/>
          <w:sz w:val="24"/>
          <w:szCs w:val="24"/>
        </w:rPr>
        <w:t>.</w:t>
      </w:r>
    </w:p>
    <w:p w14:paraId="724392BB" w14:textId="77777777" w:rsidR="00FC4404" w:rsidRDefault="00FC4404" w:rsidP="001846D4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2F600DE" w14:textId="77777777" w:rsidR="00F65B51" w:rsidRPr="001846D4" w:rsidRDefault="00F65B51" w:rsidP="001846D4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9DC0D6F" w14:textId="328147C4" w:rsidR="006B3350" w:rsidRPr="001846D4" w:rsidRDefault="006B3350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Advanced</w:t>
      </w:r>
    </w:p>
    <w:p w14:paraId="24AB07DE" w14:textId="2B72F9A0" w:rsidR="006B3350" w:rsidRPr="001846D4" w:rsidRDefault="006B3350" w:rsidP="001846D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With the “</w:t>
      </w:r>
      <w:proofErr w:type="spellStart"/>
      <w:r w:rsidR="00F872C2" w:rsidRPr="001846D4">
        <w:rPr>
          <w:rFonts w:ascii="Times New Roman" w:hAnsi="Times New Roman" w:cs="Times New Roman"/>
          <w:sz w:val="24"/>
          <w:szCs w:val="24"/>
        </w:rPr>
        <w:t>pca_</w:t>
      </w:r>
      <w:r w:rsidRPr="001846D4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1846D4">
        <w:rPr>
          <w:rFonts w:ascii="Times New Roman" w:hAnsi="Times New Roman" w:cs="Times New Roman"/>
          <w:sz w:val="24"/>
          <w:szCs w:val="24"/>
        </w:rPr>
        <w:t>” parameter value, the user can</w:t>
      </w:r>
      <w:r w:rsidR="00E4342D" w:rsidRPr="001846D4">
        <w:rPr>
          <w:rFonts w:ascii="Times New Roman" w:hAnsi="Times New Roman" w:cs="Times New Roman"/>
          <w:sz w:val="24"/>
          <w:szCs w:val="24"/>
        </w:rPr>
        <w:t xml:space="preserve"> also manually</w:t>
      </w:r>
      <w:r w:rsidR="00AC242B" w:rsidRPr="001846D4">
        <w:rPr>
          <w:rFonts w:ascii="Times New Roman" w:hAnsi="Times New Roman" w:cs="Times New Roman"/>
          <w:sz w:val="24"/>
          <w:szCs w:val="24"/>
        </w:rPr>
        <w:t xml:space="preserve"> select, if they so</w:t>
      </w:r>
      <w:r w:rsidRPr="001846D4">
        <w:rPr>
          <w:rFonts w:ascii="Times New Roman" w:hAnsi="Times New Roman" w:cs="Times New Roman"/>
          <w:sz w:val="24"/>
          <w:szCs w:val="24"/>
        </w:rPr>
        <w:t xml:space="preserve"> choose</w:t>
      </w:r>
      <w:r w:rsidR="00AC242B" w:rsidRPr="001846D4">
        <w:rPr>
          <w:rFonts w:ascii="Times New Roman" w:hAnsi="Times New Roman" w:cs="Times New Roman"/>
          <w:sz w:val="24"/>
          <w:szCs w:val="24"/>
        </w:rPr>
        <w:t xml:space="preserve"> to,</w:t>
      </w:r>
      <w:r w:rsidRPr="001846D4">
        <w:rPr>
          <w:rFonts w:ascii="Times New Roman" w:hAnsi="Times New Roman" w:cs="Times New Roman"/>
          <w:sz w:val="24"/>
          <w:szCs w:val="24"/>
        </w:rPr>
        <w:t xml:space="preserve"> the no. of</w:t>
      </w:r>
      <w:r w:rsidR="00FC4404" w:rsidRPr="001846D4">
        <w:rPr>
          <w:rFonts w:ascii="Times New Roman" w:hAnsi="Times New Roman" w:cs="Times New Roman"/>
          <w:sz w:val="24"/>
          <w:szCs w:val="24"/>
        </w:rPr>
        <w:t xml:space="preserve"> principal components, by changing the “2” in the source code</w:t>
      </w:r>
      <w:r w:rsidR="00C57319" w:rsidRPr="001846D4">
        <w:rPr>
          <w:rFonts w:ascii="Times New Roman" w:hAnsi="Times New Roman" w:cs="Times New Roman"/>
          <w:sz w:val="24"/>
          <w:szCs w:val="24"/>
        </w:rPr>
        <w:t xml:space="preserve"> (line </w:t>
      </w:r>
      <w:r w:rsidR="00A325BF" w:rsidRPr="001846D4">
        <w:rPr>
          <w:rFonts w:ascii="Times New Roman" w:hAnsi="Times New Roman" w:cs="Times New Roman"/>
          <w:sz w:val="24"/>
          <w:szCs w:val="24"/>
        </w:rPr>
        <w:t xml:space="preserve">~83 in </w:t>
      </w:r>
      <w:r w:rsidR="00F872C2" w:rsidRPr="001846D4">
        <w:rPr>
          <w:rFonts w:ascii="Times New Roman" w:hAnsi="Times New Roman" w:cs="Times New Roman"/>
          <w:sz w:val="24"/>
          <w:szCs w:val="24"/>
        </w:rPr>
        <w:t>dim_red</w:t>
      </w:r>
      <w:r w:rsidR="00A325BF" w:rsidRPr="001846D4">
        <w:rPr>
          <w:rFonts w:ascii="Times New Roman" w:hAnsi="Times New Roman" w:cs="Times New Roman"/>
          <w:sz w:val="24"/>
          <w:szCs w:val="24"/>
        </w:rPr>
        <w:t>.py</w:t>
      </w:r>
      <w:r w:rsidR="00C57319" w:rsidRPr="001846D4">
        <w:rPr>
          <w:rFonts w:ascii="Times New Roman" w:hAnsi="Times New Roman" w:cs="Times New Roman"/>
          <w:sz w:val="24"/>
          <w:szCs w:val="24"/>
        </w:rPr>
        <w:t>)</w:t>
      </w:r>
      <w:r w:rsidR="00FC4404" w:rsidRPr="001846D4">
        <w:rPr>
          <w:rFonts w:ascii="Times New Roman" w:hAnsi="Times New Roman" w:cs="Times New Roman"/>
          <w:sz w:val="24"/>
          <w:szCs w:val="24"/>
        </w:rPr>
        <w:t xml:space="preserve"> with the desired number.</w:t>
      </w:r>
    </w:p>
    <w:p w14:paraId="46C20796" w14:textId="3111C81B" w:rsidR="00B31421" w:rsidRPr="001846D4" w:rsidRDefault="00B31421" w:rsidP="001846D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The user can plot the PCA explained variance plot through the source code and obtain more visual information</w:t>
      </w:r>
      <w:r w:rsidR="00C57319" w:rsidRPr="001846D4">
        <w:rPr>
          <w:rFonts w:ascii="Times New Roman" w:hAnsi="Times New Roman" w:cs="Times New Roman"/>
          <w:sz w:val="24"/>
          <w:szCs w:val="24"/>
        </w:rPr>
        <w:t xml:space="preserve"> </w:t>
      </w:r>
      <w:r w:rsidR="00F872C2" w:rsidRPr="001846D4">
        <w:rPr>
          <w:rFonts w:ascii="Times New Roman" w:hAnsi="Times New Roman" w:cs="Times New Roman"/>
          <w:sz w:val="24"/>
          <w:szCs w:val="24"/>
        </w:rPr>
        <w:t>by setting the parameter “</w:t>
      </w:r>
      <w:proofErr w:type="spellStart"/>
      <w:r w:rsidR="00F872C2" w:rsidRPr="001846D4">
        <w:rPr>
          <w:rFonts w:ascii="Times New Roman" w:hAnsi="Times New Roman" w:cs="Times New Roman"/>
          <w:sz w:val="24"/>
          <w:szCs w:val="24"/>
        </w:rPr>
        <w:t>show_pca_plot</w:t>
      </w:r>
      <w:proofErr w:type="spellEnd"/>
      <w:r w:rsidR="00F872C2" w:rsidRPr="001846D4">
        <w:rPr>
          <w:rFonts w:ascii="Times New Roman" w:hAnsi="Times New Roman" w:cs="Times New Roman"/>
          <w:sz w:val="24"/>
          <w:szCs w:val="24"/>
        </w:rPr>
        <w:t xml:space="preserve">” to True </w:t>
      </w:r>
      <w:r w:rsidR="00C57319" w:rsidRPr="001846D4">
        <w:rPr>
          <w:rFonts w:ascii="Times New Roman" w:hAnsi="Times New Roman" w:cs="Times New Roman"/>
          <w:sz w:val="24"/>
          <w:szCs w:val="24"/>
        </w:rPr>
        <w:t>(line ~</w:t>
      </w:r>
      <w:r w:rsidR="00A325BF" w:rsidRPr="001846D4">
        <w:rPr>
          <w:rFonts w:ascii="Times New Roman" w:hAnsi="Times New Roman" w:cs="Times New Roman"/>
          <w:sz w:val="24"/>
          <w:szCs w:val="24"/>
        </w:rPr>
        <w:t>2</w:t>
      </w:r>
      <w:r w:rsidR="00F872C2" w:rsidRPr="001846D4">
        <w:rPr>
          <w:rFonts w:ascii="Times New Roman" w:hAnsi="Times New Roman" w:cs="Times New Roman"/>
          <w:sz w:val="24"/>
          <w:szCs w:val="24"/>
        </w:rPr>
        <w:t xml:space="preserve">1 </w:t>
      </w:r>
      <w:r w:rsidR="00A325BF" w:rsidRPr="001846D4">
        <w:rPr>
          <w:rFonts w:ascii="Times New Roman" w:hAnsi="Times New Roman" w:cs="Times New Roman"/>
          <w:sz w:val="24"/>
          <w:szCs w:val="24"/>
        </w:rPr>
        <w:t xml:space="preserve">in </w:t>
      </w:r>
      <w:r w:rsidR="00F872C2" w:rsidRPr="001846D4">
        <w:rPr>
          <w:rFonts w:ascii="Times New Roman" w:hAnsi="Times New Roman" w:cs="Times New Roman"/>
          <w:sz w:val="24"/>
          <w:szCs w:val="24"/>
        </w:rPr>
        <w:t>dim_red</w:t>
      </w:r>
      <w:r w:rsidR="00A325BF" w:rsidRPr="001846D4">
        <w:rPr>
          <w:rFonts w:ascii="Times New Roman" w:hAnsi="Times New Roman" w:cs="Times New Roman"/>
          <w:sz w:val="24"/>
          <w:szCs w:val="24"/>
        </w:rPr>
        <w:t>.py</w:t>
      </w:r>
      <w:r w:rsidR="00C57319" w:rsidRPr="001846D4">
        <w:rPr>
          <w:rFonts w:ascii="Times New Roman" w:hAnsi="Times New Roman" w:cs="Times New Roman"/>
          <w:sz w:val="24"/>
          <w:szCs w:val="24"/>
        </w:rPr>
        <w:t>)</w:t>
      </w:r>
      <w:r w:rsidRPr="001846D4">
        <w:rPr>
          <w:rFonts w:ascii="Times New Roman" w:hAnsi="Times New Roman" w:cs="Times New Roman"/>
          <w:sz w:val="24"/>
          <w:szCs w:val="24"/>
        </w:rPr>
        <w:t>.</w:t>
      </w:r>
    </w:p>
    <w:p w14:paraId="1A40A3C5" w14:textId="17C66A80" w:rsidR="006B3350" w:rsidRDefault="00F872C2" w:rsidP="001846D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46D4">
        <w:rPr>
          <w:rFonts w:ascii="Times New Roman" w:hAnsi="Times New Roman" w:cs="Times New Roman"/>
          <w:sz w:val="24"/>
          <w:szCs w:val="24"/>
        </w:rPr>
        <w:t>The user can modify each technique’s parameters as desired in the dim_red.py</w:t>
      </w:r>
    </w:p>
    <w:p w14:paraId="31FD2FB4" w14:textId="77777777" w:rsidR="00262C63" w:rsidRPr="001846D4" w:rsidRDefault="00262C63" w:rsidP="00262C6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D2294AF" w14:textId="69F80696" w:rsidR="00810AD2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7218A04" w14:textId="77777777" w:rsidR="00810AD2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CE6AE4D" w14:textId="77777777" w:rsidR="00810AD2" w:rsidRPr="006B3350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F9E9514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36735D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D3D00C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567752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FBA83E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83E1C8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82CCCE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554127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F7B79" w14:textId="1504D3C2" w:rsidR="00262C63" w:rsidRPr="00262C63" w:rsidRDefault="00262C63" w:rsidP="00262C63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2C63">
        <w:rPr>
          <w:rFonts w:ascii="Times New Roman" w:hAnsi="Times New Roman" w:cs="Times New Roman"/>
          <w:b/>
          <w:bCs/>
          <w:sz w:val="32"/>
          <w:szCs w:val="32"/>
        </w:rPr>
        <w:t>Neural network training parameters</w:t>
      </w:r>
    </w:p>
    <w:p w14:paraId="6951FB31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BE04F" w14:textId="77777777" w:rsidR="00262C63" w:rsidRPr="00E152D6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6F768DD7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BD193" w14:textId="091E6E35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Pr="006C0DA2">
        <w:rPr>
          <w:rFonts w:ascii="Times New Roman" w:hAnsi="Times New Roman" w:cs="Times New Roman"/>
          <w:b/>
          <w:bCs/>
          <w:sz w:val="24"/>
          <w:szCs w:val="24"/>
        </w:rPr>
        <w:t>stance</w:t>
      </w:r>
      <w:r w:rsidRPr="006C0DA2">
        <w:rPr>
          <w:rFonts w:ascii="Times New Roman" w:hAnsi="Times New Roman" w:cs="Times New Roman"/>
          <w:sz w:val="24"/>
          <w:szCs w:val="24"/>
        </w:rPr>
        <w:t>: String</w:t>
      </w:r>
      <w:r>
        <w:rPr>
          <w:rFonts w:ascii="Times New Roman" w:hAnsi="Times New Roman" w:cs="Times New Roman"/>
          <w:sz w:val="24"/>
          <w:szCs w:val="24"/>
        </w:rPr>
        <w:t>. The mathematical distance to be used for the distance calculations. (Default: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14D3DF41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F2874FE" w14:textId="77777777" w:rsidR="00262C63" w:rsidRDefault="00262C63" w:rsidP="00262C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>”: Use of the Euclidean distance.</w:t>
      </w:r>
    </w:p>
    <w:p w14:paraId="5C889C94" w14:textId="1A617D33" w:rsidR="00262C63" w:rsidRPr="00981C85" w:rsidRDefault="00262C6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>
        <w:rPr>
          <w:rFonts w:ascii="Times New Roman" w:hAnsi="Times New Roman" w:cs="Times New Roman"/>
          <w:sz w:val="24"/>
          <w:szCs w:val="24"/>
        </w:rPr>
        <w:t>” Use of the Manhattan distance.</w:t>
      </w:r>
    </w:p>
    <w:p w14:paraId="7CC3DF10" w14:textId="4B0032D6" w:rsidR="00262C63" w:rsidRPr="00262C63" w:rsidRDefault="00262C6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9F1BEE4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10A5E" w14:textId="5C0F9309" w:rsidR="00DA4B60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t>neighbors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5B3116">
        <w:rPr>
          <w:rFonts w:ascii="Times New Roman" w:hAnsi="Times New Roman" w:cs="Times New Roman"/>
          <w:sz w:val="24"/>
          <w:szCs w:val="24"/>
        </w:rPr>
        <w:t xml:space="preserve">Boolean. </w:t>
      </w:r>
      <w:r w:rsidRPr="00E152D6">
        <w:rPr>
          <w:rFonts w:ascii="Times New Roman" w:hAnsi="Times New Roman" w:cs="Times New Roman"/>
          <w:sz w:val="24"/>
          <w:szCs w:val="24"/>
        </w:rPr>
        <w:t>The option to</w:t>
      </w:r>
      <w:r w:rsidR="00C57319">
        <w:rPr>
          <w:rFonts w:ascii="Times New Roman" w:hAnsi="Times New Roman" w:cs="Times New Roman"/>
          <w:sz w:val="24"/>
          <w:szCs w:val="24"/>
        </w:rPr>
        <w:t xml:space="preserve"> also</w:t>
      </w:r>
      <w:r w:rsidRPr="00E152D6">
        <w:rPr>
          <w:rFonts w:ascii="Times New Roman" w:hAnsi="Times New Roman" w:cs="Times New Roman"/>
          <w:sz w:val="24"/>
          <w:szCs w:val="24"/>
        </w:rPr>
        <w:t xml:space="preserve"> update</w:t>
      </w:r>
      <w:r w:rsidR="00DA4B60">
        <w:rPr>
          <w:rFonts w:ascii="Times New Roman" w:hAnsi="Times New Roman" w:cs="Times New Roman"/>
          <w:sz w:val="24"/>
          <w:szCs w:val="24"/>
        </w:rPr>
        <w:t xml:space="preserve"> or not</w:t>
      </w:r>
      <w:r w:rsidRPr="00E152D6">
        <w:rPr>
          <w:rFonts w:ascii="Times New Roman" w:hAnsi="Times New Roman" w:cs="Times New Roman"/>
          <w:sz w:val="24"/>
          <w:szCs w:val="24"/>
        </w:rPr>
        <w:t xml:space="preserve"> the weights of the neighbors of the BMU neuron. (Default: </w:t>
      </w:r>
      <w:r w:rsidRPr="004B52BC">
        <w:rPr>
          <w:rFonts w:ascii="Times New Roman" w:hAnsi="Times New Roman" w:cs="Times New Roman"/>
          <w:iCs/>
          <w:sz w:val="24"/>
          <w:szCs w:val="24"/>
        </w:rPr>
        <w:t>True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3F93F440" w14:textId="77777777" w:rsidR="001846D4" w:rsidRDefault="001846D4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4415CBC" w14:textId="272C6267" w:rsidR="00DA4B60" w:rsidRDefault="00DA4B60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5DCF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5591">
        <w:rPr>
          <w:rFonts w:ascii="Times New Roman" w:hAnsi="Times New Roman" w:cs="Times New Roman"/>
          <w:sz w:val="24"/>
          <w:szCs w:val="24"/>
        </w:rPr>
        <w:tab/>
      </w:r>
      <w:r w:rsidR="007755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Updates the weights of the </w:t>
      </w:r>
      <w:r w:rsidRPr="00E152D6">
        <w:rPr>
          <w:rFonts w:ascii="Times New Roman" w:hAnsi="Times New Roman" w:cs="Times New Roman"/>
          <w:sz w:val="24"/>
          <w:szCs w:val="24"/>
        </w:rPr>
        <w:t>neighbors of the BMU neuron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A8BB6" w14:textId="0D6297AD" w:rsidR="00262C63" w:rsidRDefault="00DA4B60" w:rsidP="001846D4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5DCF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5591">
        <w:rPr>
          <w:rFonts w:ascii="Times New Roman" w:hAnsi="Times New Roman" w:cs="Times New Roman"/>
          <w:sz w:val="24"/>
          <w:szCs w:val="24"/>
        </w:rPr>
        <w:tab/>
      </w:r>
      <w:r w:rsidR="007755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</w:t>
      </w:r>
      <w:r w:rsidRPr="00E152D6">
        <w:rPr>
          <w:rFonts w:ascii="Times New Roman" w:hAnsi="Times New Roman" w:cs="Times New Roman"/>
          <w:sz w:val="24"/>
          <w:szCs w:val="24"/>
        </w:rPr>
        <w:t>nly the BMU weights will be update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52D6">
        <w:rPr>
          <w:rFonts w:ascii="Times New Roman" w:hAnsi="Times New Roman" w:cs="Times New Roman"/>
          <w:sz w:val="24"/>
          <w:szCs w:val="24"/>
        </w:rPr>
        <w:t>.</w:t>
      </w:r>
    </w:p>
    <w:p w14:paraId="608F1410" w14:textId="6774EF7F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18A0815A" w14:textId="77777777" w:rsidR="00810AD2" w:rsidRPr="00F872C2" w:rsidRDefault="00810AD2" w:rsidP="001846D4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8401EE" w14:textId="0C14D3B3" w:rsidR="00C731C3" w:rsidRDefault="005B311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epochs</w:t>
      </w:r>
      <w:r w:rsidR="00E152D6" w:rsidRPr="00E152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Positive</w:t>
      </w:r>
      <w:r w:rsidR="00E152D6" w:rsidRPr="00E15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integer. </w:t>
      </w:r>
      <w:r w:rsidR="00E152D6" w:rsidRPr="00E152D6">
        <w:rPr>
          <w:rFonts w:ascii="Times New Roman" w:hAnsi="Times New Roman" w:cs="Times New Roman"/>
          <w:sz w:val="24"/>
          <w:szCs w:val="24"/>
        </w:rPr>
        <w:t xml:space="preserve">The number of </w:t>
      </w:r>
      <w:r>
        <w:rPr>
          <w:rFonts w:ascii="Times New Roman" w:hAnsi="Times New Roman" w:cs="Times New Roman"/>
          <w:sz w:val="24"/>
          <w:szCs w:val="24"/>
        </w:rPr>
        <w:t>epochs</w:t>
      </w:r>
      <w:r w:rsidR="00E152D6" w:rsidRPr="00E152D6">
        <w:rPr>
          <w:rFonts w:ascii="Times New Roman" w:hAnsi="Times New Roman" w:cs="Times New Roman"/>
          <w:sz w:val="24"/>
          <w:szCs w:val="24"/>
        </w:rPr>
        <w:t xml:space="preserve"> of the neural network training.</w:t>
      </w:r>
      <w:r w:rsidR="008F091E">
        <w:rPr>
          <w:rFonts w:ascii="Times New Roman" w:hAnsi="Times New Roman" w:cs="Times New Roman"/>
          <w:sz w:val="24"/>
          <w:szCs w:val="24"/>
        </w:rPr>
        <w:t xml:space="preserve"> It determines how</w:t>
      </w:r>
      <w:r w:rsidR="008F091E" w:rsidRPr="008F091E">
        <w:rPr>
          <w:rFonts w:ascii="Times New Roman" w:hAnsi="Times New Roman" w:cs="Times New Roman"/>
          <w:sz w:val="24"/>
          <w:szCs w:val="24"/>
        </w:rPr>
        <w:t xml:space="preserve"> many times the whole dataset will be seen by the network</w:t>
      </w:r>
      <w:r w:rsidR="008F091E">
        <w:rPr>
          <w:rFonts w:ascii="Times New Roman" w:hAnsi="Times New Roman" w:cs="Times New Roman"/>
          <w:sz w:val="24"/>
          <w:szCs w:val="24"/>
        </w:rPr>
        <w:t>.</w:t>
      </w:r>
      <w:r w:rsidR="008F091E" w:rsidRPr="008F091E">
        <w:rPr>
          <w:rFonts w:ascii="Times New Roman" w:hAnsi="Times New Roman" w:cs="Times New Roman"/>
          <w:sz w:val="24"/>
          <w:szCs w:val="24"/>
        </w:rPr>
        <w:t xml:space="preserve"> </w:t>
      </w:r>
      <w:r w:rsidR="0049070B" w:rsidRPr="00E152D6">
        <w:rPr>
          <w:rFonts w:ascii="Times New Roman" w:hAnsi="Times New Roman" w:cs="Times New Roman"/>
          <w:sz w:val="24"/>
          <w:szCs w:val="24"/>
        </w:rPr>
        <w:t xml:space="preserve">(Default: </w:t>
      </w:r>
      <w:r w:rsidR="0049070B" w:rsidRPr="00E152D6">
        <w:rPr>
          <w:rFonts w:ascii="Times New Roman" w:hAnsi="Times New Roman" w:cs="Times New Roman"/>
          <w:i/>
          <w:sz w:val="24"/>
          <w:szCs w:val="24"/>
        </w:rPr>
        <w:t>5000</w:t>
      </w:r>
      <w:r w:rsidR="0049070B" w:rsidRPr="00E152D6">
        <w:rPr>
          <w:rFonts w:ascii="Times New Roman" w:hAnsi="Times New Roman" w:cs="Times New Roman"/>
          <w:sz w:val="24"/>
          <w:szCs w:val="24"/>
        </w:rPr>
        <w:t>)</w:t>
      </w:r>
    </w:p>
    <w:p w14:paraId="792686B5" w14:textId="77777777" w:rsidR="001846D4" w:rsidRDefault="001846D4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69F2A1E" w14:textId="23942FC2" w:rsidR="00C731C3" w:rsidRDefault="00C731C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8CA7571" w14:textId="4018AAF0" w:rsidR="00981C85" w:rsidRPr="00981C85" w:rsidRDefault="00C731C3" w:rsidP="00981C85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F091E">
        <w:rPr>
          <w:rFonts w:ascii="Times New Roman" w:hAnsi="Times New Roman" w:cs="Times New Roman"/>
          <w:sz w:val="24"/>
          <w:szCs w:val="24"/>
        </w:rPr>
        <w:t xml:space="preserve">Literature suggests at least 500 iterations for every neuron [Kohonen, T. (1998). The self-organizing map. </w:t>
      </w:r>
      <w:r w:rsidRPr="008F091E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r w:rsidRPr="008F091E">
        <w:rPr>
          <w:rFonts w:ascii="Times New Roman" w:hAnsi="Times New Roman" w:cs="Times New Roman"/>
          <w:sz w:val="24"/>
          <w:szCs w:val="24"/>
        </w:rPr>
        <w:t xml:space="preserve">, </w:t>
      </w:r>
      <w:r w:rsidRPr="008F091E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8F091E">
        <w:rPr>
          <w:rFonts w:ascii="Times New Roman" w:hAnsi="Times New Roman" w:cs="Times New Roman"/>
          <w:sz w:val="24"/>
          <w:szCs w:val="24"/>
        </w:rPr>
        <w:t>(1-3), 1-6].</w:t>
      </w:r>
    </w:p>
    <w:p w14:paraId="79F29DBC" w14:textId="77777777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635B85FA" w14:textId="77777777" w:rsidR="001E12B1" w:rsidRPr="001E12B1" w:rsidRDefault="001E12B1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FDC27E2" w14:textId="2BF2C845" w:rsidR="00262C63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2D6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Pr="00E152D6">
        <w:rPr>
          <w:rFonts w:ascii="Times New Roman" w:hAnsi="Times New Roman" w:cs="Times New Roman"/>
          <w:sz w:val="24"/>
          <w:szCs w:val="24"/>
        </w:rPr>
        <w:t>:</w:t>
      </w:r>
      <w:r w:rsidR="005B3116">
        <w:rPr>
          <w:rFonts w:ascii="Times New Roman" w:hAnsi="Times New Roman" w:cs="Times New Roman"/>
          <w:sz w:val="24"/>
          <w:szCs w:val="24"/>
        </w:rPr>
        <w:t xml:space="preserve"> Positive float.</w:t>
      </w:r>
      <w:r w:rsidRPr="00E152D6">
        <w:rPr>
          <w:rFonts w:ascii="Times New Roman" w:hAnsi="Times New Roman" w:cs="Times New Roman"/>
          <w:sz w:val="24"/>
          <w:szCs w:val="24"/>
        </w:rPr>
        <w:t xml:space="preserve"> The value of the initial learning rate of the neural network training.</w:t>
      </w:r>
      <w:r w:rsidR="008F091E" w:rsidRPr="008F091E">
        <w:rPr>
          <w:rFonts w:ascii="Times New Roman" w:hAnsi="Times New Roman" w:cs="Times New Roman"/>
          <w:sz w:val="24"/>
          <w:szCs w:val="24"/>
        </w:rPr>
        <w:t xml:space="preserve"> </w:t>
      </w:r>
      <w:r w:rsidR="008F091E">
        <w:rPr>
          <w:rFonts w:ascii="Times New Roman" w:hAnsi="Times New Roman" w:cs="Times New Roman"/>
          <w:sz w:val="24"/>
          <w:szCs w:val="24"/>
        </w:rPr>
        <w:t>I</w:t>
      </w:r>
      <w:r w:rsidR="008F091E" w:rsidRPr="008F091E">
        <w:rPr>
          <w:rFonts w:ascii="Times New Roman" w:hAnsi="Times New Roman" w:cs="Times New Roman"/>
          <w:sz w:val="24"/>
          <w:szCs w:val="24"/>
        </w:rPr>
        <w:t>t adjusts how much the neuron weights will be altered to mimic the data points.</w:t>
      </w:r>
      <w:r w:rsidRPr="00E152D6">
        <w:rPr>
          <w:rFonts w:ascii="Times New Roman" w:hAnsi="Times New Roman" w:cs="Times New Roman"/>
          <w:sz w:val="24"/>
          <w:szCs w:val="24"/>
        </w:rPr>
        <w:t xml:space="preserve"> (Default: </w:t>
      </w:r>
      <w:r w:rsidRPr="002F388C">
        <w:rPr>
          <w:rFonts w:ascii="Times New Roman" w:hAnsi="Times New Roman" w:cs="Times New Roman"/>
          <w:iCs/>
          <w:sz w:val="24"/>
          <w:szCs w:val="24"/>
        </w:rPr>
        <w:t>0.3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6B37FF4E" w14:textId="77777777" w:rsidR="00981C85" w:rsidRPr="00E152D6" w:rsidRDefault="00981C85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B9A3FC3" w14:textId="77777777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143DF11C" w14:textId="1996B979" w:rsidR="000C4E50" w:rsidRDefault="000C4E50" w:rsidP="001846D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n_neurons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The number of neurons of the neural network. It determines the number of clusters. (Default: -1)</w:t>
      </w:r>
    </w:p>
    <w:p w14:paraId="69166C90" w14:textId="77777777" w:rsidR="001846D4" w:rsidRPr="00810AD2" w:rsidRDefault="001846D4" w:rsidP="001846D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91887B" w14:textId="224CE5AB" w:rsidR="000C4E50" w:rsidRDefault="000C4E50" w:rsidP="001846D4">
      <w:pPr>
        <w:pStyle w:val="ListParagraph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E50">
        <w:rPr>
          <w:rFonts w:ascii="Times New Roman" w:hAnsi="Times New Roman" w:cs="Times New Roman"/>
          <w:bCs/>
          <w:sz w:val="24"/>
          <w:szCs w:val="24"/>
        </w:rPr>
        <w:t xml:space="preserve">Positive (&gt;=2) integer: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C4E50">
        <w:rPr>
          <w:rFonts w:ascii="Times New Roman" w:hAnsi="Times New Roman" w:cs="Times New Roman"/>
          <w:bCs/>
          <w:sz w:val="24"/>
          <w:szCs w:val="24"/>
        </w:rPr>
        <w:t>User specified number of neurons.</w:t>
      </w:r>
    </w:p>
    <w:p w14:paraId="05564F75" w14:textId="5B32EE27" w:rsidR="000C4E50" w:rsidRDefault="000C4E50" w:rsidP="001846D4">
      <w:pPr>
        <w:pStyle w:val="ListParagraph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0A1E65" w14:textId="465612C0" w:rsidR="001557E8" w:rsidRDefault="000C4E50" w:rsidP="001846D4">
      <w:pPr>
        <w:pStyle w:val="ListParagraph"/>
        <w:spacing w:after="120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-1: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Automatic selection of the no. of neurons </w:t>
      </w:r>
      <w:r>
        <w:rPr>
          <w:rFonts w:ascii="Times New Roman" w:hAnsi="Times New Roman" w:cs="Times New Roman"/>
          <w:sz w:val="24"/>
          <w:szCs w:val="24"/>
        </w:rPr>
        <w:t>based on the elbow rule</w:t>
      </w:r>
      <w:r w:rsidR="003E7804">
        <w:rPr>
          <w:rFonts w:ascii="Times New Roman" w:hAnsi="Times New Roman" w:cs="Times New Roman"/>
          <w:sz w:val="24"/>
          <w:szCs w:val="24"/>
        </w:rPr>
        <w:t xml:space="preserve"> on the</w:t>
      </w:r>
      <w:r w:rsidR="00C57319">
        <w:rPr>
          <w:rFonts w:ascii="Times New Roman" w:hAnsi="Times New Roman" w:cs="Times New Roman"/>
          <w:sz w:val="24"/>
          <w:szCs w:val="24"/>
        </w:rPr>
        <w:t xml:space="preserve"> normalized</w:t>
      </w:r>
      <w:r w:rsidR="003E7804">
        <w:rPr>
          <w:rFonts w:ascii="Times New Roman" w:hAnsi="Times New Roman" w:cs="Times New Roman"/>
          <w:sz w:val="24"/>
          <w:szCs w:val="24"/>
        </w:rPr>
        <w:t xml:space="preserve"> Sum of Squared Errors (SSE) plot</w:t>
      </w:r>
      <w:r>
        <w:rPr>
          <w:rFonts w:ascii="Times New Roman" w:hAnsi="Times New Roman" w:cs="Times New Roman"/>
          <w:sz w:val="24"/>
          <w:szCs w:val="24"/>
        </w:rPr>
        <w:t>. The selection is made based on the elbow point of 45 degrees to the x axis.</w:t>
      </w:r>
      <w:r w:rsidR="00FB5B68">
        <w:rPr>
          <w:rFonts w:ascii="Times New Roman" w:hAnsi="Times New Roman" w:cs="Times New Roman"/>
          <w:sz w:val="24"/>
          <w:szCs w:val="24"/>
        </w:rPr>
        <w:t xml:space="preserve"> </w:t>
      </w:r>
      <w:r w:rsidR="00D8766E">
        <w:rPr>
          <w:rFonts w:ascii="Times New Roman" w:hAnsi="Times New Roman" w:cs="Times New Roman"/>
          <w:sz w:val="24"/>
          <w:szCs w:val="24"/>
        </w:rPr>
        <w:t>The number of neurons up to which the train</w:t>
      </w:r>
      <w:r w:rsidR="00FD0C24">
        <w:rPr>
          <w:rFonts w:ascii="Times New Roman" w:hAnsi="Times New Roman" w:cs="Times New Roman"/>
          <w:sz w:val="24"/>
          <w:szCs w:val="24"/>
        </w:rPr>
        <w:t>ing</w:t>
      </w:r>
      <w:r w:rsidR="00D8766E">
        <w:rPr>
          <w:rFonts w:ascii="Times New Roman" w:hAnsi="Times New Roman" w:cs="Times New Roman"/>
          <w:sz w:val="24"/>
          <w:szCs w:val="24"/>
        </w:rPr>
        <w:t xml:space="preserve"> will run is determined by the “</w:t>
      </w:r>
      <w:proofErr w:type="spellStart"/>
      <w:r w:rsidR="00D8766E">
        <w:rPr>
          <w:rFonts w:ascii="Times New Roman" w:hAnsi="Times New Roman" w:cs="Times New Roman"/>
          <w:sz w:val="24"/>
          <w:szCs w:val="24"/>
        </w:rPr>
        <w:t>max_n_neurons</w:t>
      </w:r>
      <w:proofErr w:type="spellEnd"/>
      <w:r w:rsidR="00D8766E">
        <w:rPr>
          <w:rFonts w:ascii="Times New Roman" w:hAnsi="Times New Roman" w:cs="Times New Roman"/>
          <w:sz w:val="24"/>
          <w:szCs w:val="24"/>
        </w:rPr>
        <w:t>” parameter.</w:t>
      </w:r>
    </w:p>
    <w:p w14:paraId="37A40750" w14:textId="77777777" w:rsidR="001846D4" w:rsidRDefault="001846D4" w:rsidP="001846D4">
      <w:pPr>
        <w:pStyle w:val="ListParagraph"/>
        <w:spacing w:after="120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5FF2B1DE" w14:textId="0637568F" w:rsidR="001557E8" w:rsidRPr="001557E8" w:rsidRDefault="001557E8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4BBFAD72" w14:textId="00A64C77" w:rsidR="001557E8" w:rsidRDefault="001557E8" w:rsidP="001846D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plot the </w:t>
      </w:r>
      <w:r w:rsidR="003E7804">
        <w:rPr>
          <w:rFonts w:ascii="Times New Roman" w:hAnsi="Times New Roman" w:cs="Times New Roman"/>
          <w:sz w:val="24"/>
          <w:szCs w:val="24"/>
        </w:rPr>
        <w:t xml:space="preserve">SSE </w:t>
      </w:r>
      <w:r>
        <w:rPr>
          <w:rFonts w:ascii="Times New Roman" w:hAnsi="Times New Roman" w:cs="Times New Roman"/>
          <w:sz w:val="24"/>
          <w:szCs w:val="24"/>
        </w:rPr>
        <w:t>plot through the source code and obtain more visual information</w:t>
      </w:r>
      <w:r w:rsidR="00AB589B">
        <w:rPr>
          <w:rFonts w:ascii="Times New Roman" w:hAnsi="Times New Roman" w:cs="Times New Roman"/>
          <w:sz w:val="24"/>
          <w:szCs w:val="24"/>
        </w:rPr>
        <w:t xml:space="preserve"> </w:t>
      </w:r>
      <w:r w:rsidR="00F872C2">
        <w:rPr>
          <w:rFonts w:ascii="Times New Roman" w:hAnsi="Times New Roman" w:cs="Times New Roman"/>
          <w:sz w:val="24"/>
          <w:szCs w:val="24"/>
        </w:rPr>
        <w:t>by setting the “</w:t>
      </w:r>
      <w:proofErr w:type="spellStart"/>
      <w:r w:rsidR="00F872C2">
        <w:rPr>
          <w:rFonts w:ascii="Times New Roman" w:hAnsi="Times New Roman" w:cs="Times New Roman"/>
          <w:sz w:val="24"/>
          <w:szCs w:val="24"/>
        </w:rPr>
        <w:t>show_sse_plot</w:t>
      </w:r>
      <w:proofErr w:type="spellEnd"/>
      <w:r w:rsidR="00F872C2">
        <w:rPr>
          <w:rFonts w:ascii="Times New Roman" w:hAnsi="Times New Roman" w:cs="Times New Roman"/>
          <w:sz w:val="24"/>
          <w:szCs w:val="24"/>
        </w:rPr>
        <w:t xml:space="preserve">” to True </w:t>
      </w:r>
      <w:r w:rsidR="00AB589B">
        <w:rPr>
          <w:rFonts w:ascii="Times New Roman" w:hAnsi="Times New Roman" w:cs="Times New Roman"/>
          <w:sz w:val="24"/>
          <w:szCs w:val="24"/>
        </w:rPr>
        <w:t>(line ~</w:t>
      </w:r>
      <w:r w:rsidR="00F872C2">
        <w:rPr>
          <w:rFonts w:ascii="Times New Roman" w:hAnsi="Times New Roman" w:cs="Times New Roman"/>
          <w:sz w:val="24"/>
          <w:szCs w:val="24"/>
        </w:rPr>
        <w:t>47</w:t>
      </w:r>
      <w:r w:rsidR="00A325BF">
        <w:rPr>
          <w:rFonts w:ascii="Times New Roman" w:hAnsi="Times New Roman" w:cs="Times New Roman"/>
          <w:sz w:val="24"/>
          <w:szCs w:val="24"/>
        </w:rPr>
        <w:t xml:space="preserve"> in </w:t>
      </w:r>
      <w:r w:rsidR="00A325BF" w:rsidRPr="00A325BF">
        <w:rPr>
          <w:rFonts w:ascii="Times New Roman" w:hAnsi="Times New Roman" w:cs="Times New Roman"/>
          <w:sz w:val="24"/>
          <w:szCs w:val="24"/>
        </w:rPr>
        <w:t>auto_neuron_number_selection.py</w:t>
      </w:r>
      <w:r w:rsidR="00AB5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F86805" w14:textId="77777777" w:rsidR="00262C63" w:rsidRPr="006B3350" w:rsidRDefault="00262C63" w:rsidP="00262C6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F24DDA" w14:textId="72A15E69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D831775" w14:textId="1BEBE5F5" w:rsidR="001557E8" w:rsidRDefault="001557E8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3A2A1F" w14:textId="009F0B3D" w:rsidR="00AB589B" w:rsidRDefault="00D8766E" w:rsidP="001846D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max_n_neurons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Positive (&gt;2) integer.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 number of neurons up to which the automatic neuron selection will run. (Default: 8)</w:t>
      </w:r>
    </w:p>
    <w:p w14:paraId="263DFD76" w14:textId="77777777" w:rsidR="001846D4" w:rsidRPr="00D8766E" w:rsidRDefault="001846D4" w:rsidP="001846D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398387" w14:textId="726EB423" w:rsidR="00AB589B" w:rsidRDefault="00AB589B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352A440C" w14:textId="14328024" w:rsidR="001557E8" w:rsidRDefault="00AB589B" w:rsidP="001846D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cannot be greater than the number of</w:t>
      </w:r>
      <w:r w:rsidR="005137A7">
        <w:rPr>
          <w:rFonts w:ascii="Times New Roman" w:hAnsi="Times New Roman" w:cs="Times New Roman"/>
          <w:sz w:val="24"/>
          <w:szCs w:val="24"/>
        </w:rPr>
        <w:t xml:space="preserve"> sample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7A7">
        <w:rPr>
          <w:rFonts w:ascii="Times New Roman" w:hAnsi="Times New Roman" w:cs="Times New Roman"/>
          <w:sz w:val="24"/>
          <w:szCs w:val="24"/>
        </w:rPr>
        <w:t>labels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2424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3BBA7FE6" w14:textId="77777777" w:rsidR="00262C63" w:rsidRPr="00810AD2" w:rsidRDefault="00262C63" w:rsidP="00262C6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EB35BC4" w14:textId="7CC96508" w:rsidR="001846D4" w:rsidRPr="00262C63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5D17735" w14:textId="77777777" w:rsidR="001846D4" w:rsidRDefault="001846D4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8AB0D" w14:textId="31D43A68" w:rsidR="00854101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2D6">
        <w:rPr>
          <w:rFonts w:ascii="Times New Roman" w:hAnsi="Times New Roman" w:cs="Times New Roman"/>
          <w:b/>
          <w:sz w:val="24"/>
          <w:szCs w:val="24"/>
        </w:rPr>
        <w:t>neuron</w:t>
      </w:r>
      <w:r w:rsidRPr="00691BE4">
        <w:rPr>
          <w:rFonts w:ascii="Times New Roman" w:hAnsi="Times New Roman" w:cs="Times New Roman"/>
          <w:b/>
          <w:bCs/>
          <w:sz w:val="24"/>
          <w:szCs w:val="24"/>
        </w:rPr>
        <w:t>_init</w:t>
      </w:r>
      <w:proofErr w:type="spellEnd"/>
      <w:r w:rsidRPr="00E152D6">
        <w:rPr>
          <w:rFonts w:ascii="Times New Roman" w:hAnsi="Times New Roman" w:cs="Times New Roman"/>
          <w:sz w:val="24"/>
          <w:szCs w:val="24"/>
        </w:rPr>
        <w:t>:</w:t>
      </w:r>
      <w:r w:rsidR="00FB5B68">
        <w:rPr>
          <w:rFonts w:ascii="Times New Roman" w:hAnsi="Times New Roman" w:cs="Times New Roman"/>
          <w:sz w:val="24"/>
          <w:szCs w:val="24"/>
        </w:rPr>
        <w:t xml:space="preserve"> String.</w:t>
      </w:r>
      <w:r w:rsidRPr="00E152D6">
        <w:rPr>
          <w:rFonts w:ascii="Times New Roman" w:hAnsi="Times New Roman" w:cs="Times New Roman"/>
          <w:sz w:val="24"/>
          <w:szCs w:val="24"/>
        </w:rPr>
        <w:t xml:space="preserve"> The neuron initialization technique</w:t>
      </w:r>
      <w:r w:rsidR="000C4E50">
        <w:rPr>
          <w:rFonts w:ascii="Times New Roman" w:hAnsi="Times New Roman" w:cs="Times New Roman"/>
          <w:sz w:val="24"/>
          <w:szCs w:val="24"/>
        </w:rPr>
        <w:t>.</w:t>
      </w:r>
      <w:r w:rsidR="00854101">
        <w:rPr>
          <w:rFonts w:ascii="Times New Roman" w:hAnsi="Times New Roman" w:cs="Times New Roman"/>
          <w:sz w:val="24"/>
          <w:szCs w:val="24"/>
        </w:rPr>
        <w:t xml:space="preserve"> (Default: “points”)</w:t>
      </w:r>
    </w:p>
    <w:p w14:paraId="078E44D7" w14:textId="77777777" w:rsidR="001846D4" w:rsidRPr="00E152D6" w:rsidRDefault="001846D4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0FFA891" w14:textId="736D92C3" w:rsidR="00810AD2" w:rsidRDefault="00E152D6" w:rsidP="001846D4">
      <w:pPr>
        <w:pStyle w:val="ListParagraph"/>
        <w:spacing w:after="120"/>
        <w:ind w:left="2220" w:hanging="1500"/>
        <w:jc w:val="both"/>
        <w:rPr>
          <w:rStyle w:val="pre"/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“random”: </w:t>
      </w:r>
      <w:r w:rsidR="00164644">
        <w:rPr>
          <w:rFonts w:ascii="Times New Roman" w:hAnsi="Times New Roman" w:cs="Times New Roman"/>
          <w:sz w:val="24"/>
          <w:szCs w:val="24"/>
        </w:rPr>
        <w:tab/>
      </w:r>
      <w:r w:rsidRPr="00E152D6">
        <w:rPr>
          <w:rFonts w:ascii="Times New Roman" w:hAnsi="Times New Roman" w:cs="Times New Roman"/>
          <w:sz w:val="24"/>
          <w:szCs w:val="24"/>
        </w:rPr>
        <w:t xml:space="preserve">The neuron weights are initialized randomly from a uniform distribution </w:t>
      </w:r>
      <w:r w:rsidR="00AF74C0">
        <w:rPr>
          <w:rFonts w:ascii="Times New Roman" w:hAnsi="Times New Roman" w:cs="Times New Roman"/>
          <w:sz w:val="24"/>
          <w:szCs w:val="24"/>
        </w:rPr>
        <w:t>based on the min and max values in the fed data.</w:t>
      </w:r>
    </w:p>
    <w:p w14:paraId="77F3BA96" w14:textId="77777777" w:rsidR="00810AD2" w:rsidRPr="00E152D6" w:rsidRDefault="00810AD2" w:rsidP="001846D4">
      <w:pPr>
        <w:pStyle w:val="ListParagraph"/>
        <w:spacing w:after="120"/>
        <w:ind w:left="2220" w:hanging="1500"/>
        <w:jc w:val="both"/>
        <w:rPr>
          <w:rFonts w:ascii="Times New Roman" w:hAnsi="Times New Roman" w:cs="Times New Roman"/>
          <w:sz w:val="24"/>
          <w:szCs w:val="24"/>
        </w:rPr>
      </w:pPr>
    </w:p>
    <w:p w14:paraId="2B1ED1EA" w14:textId="3DDF0890" w:rsidR="00E152D6" w:rsidRPr="00E152D6" w:rsidRDefault="00E152D6" w:rsidP="001846D4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“points”: </w:t>
      </w:r>
      <w:r w:rsidR="00854101">
        <w:rPr>
          <w:rFonts w:ascii="Times New Roman" w:hAnsi="Times New Roman" w:cs="Times New Roman"/>
          <w:sz w:val="24"/>
          <w:szCs w:val="24"/>
        </w:rPr>
        <w:tab/>
      </w:r>
      <w:r w:rsidRPr="00E152D6">
        <w:rPr>
          <w:rFonts w:ascii="Times New Roman" w:hAnsi="Times New Roman" w:cs="Times New Roman"/>
          <w:sz w:val="24"/>
          <w:szCs w:val="24"/>
        </w:rPr>
        <w:t>Every neuron is initialized as a randomly selected existing data point</w:t>
      </w:r>
      <w:r w:rsidR="00164644">
        <w:rPr>
          <w:rFonts w:ascii="Times New Roman" w:hAnsi="Times New Roman" w:cs="Times New Roman"/>
          <w:sz w:val="24"/>
          <w:szCs w:val="24"/>
        </w:rPr>
        <w:t>.</w:t>
      </w:r>
    </w:p>
    <w:p w14:paraId="5867C1F7" w14:textId="43A5F1DF" w:rsidR="00E152D6" w:rsidRDefault="00E152D6" w:rsidP="001846D4">
      <w:pPr>
        <w:pStyle w:val="ListParagraph"/>
        <w:spacing w:after="12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>No same data point can be selected for two neurons.</w:t>
      </w:r>
    </w:p>
    <w:p w14:paraId="503CBE85" w14:textId="77777777" w:rsidR="0058734A" w:rsidRDefault="0058734A" w:rsidP="001846D4">
      <w:pPr>
        <w:pStyle w:val="ListParagraph"/>
        <w:spacing w:after="12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D82D3F" w14:textId="175D2BC3" w:rsidR="00A6524E" w:rsidRDefault="00A6524E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selecting “points”, </w:t>
      </w:r>
      <w:r w:rsidR="00F872C2">
        <w:rPr>
          <w:rFonts w:ascii="Times New Roman" w:hAnsi="Times New Roman" w:cs="Times New Roman"/>
          <w:sz w:val="24"/>
          <w:szCs w:val="24"/>
        </w:rPr>
        <w:t>T</w:t>
      </w:r>
      <w:r w:rsidR="00164644">
        <w:rPr>
          <w:rFonts w:ascii="Times New Roman" w:hAnsi="Times New Roman" w:cs="Times New Roman"/>
          <w:sz w:val="24"/>
          <w:szCs w:val="24"/>
        </w:rPr>
        <w:t xml:space="preserve">MDC </w:t>
      </w:r>
      <w:r>
        <w:rPr>
          <w:rFonts w:ascii="Times New Roman" w:hAnsi="Times New Roman" w:cs="Times New Roman"/>
          <w:sz w:val="24"/>
          <w:szCs w:val="24"/>
        </w:rPr>
        <w:t xml:space="preserve">randomly selects </w:t>
      </w:r>
      <w:r w:rsidR="00164644">
        <w:rPr>
          <w:rFonts w:ascii="Times New Roman" w:hAnsi="Times New Roman" w:cs="Times New Roman"/>
          <w:sz w:val="24"/>
          <w:szCs w:val="24"/>
        </w:rPr>
        <w:t>data points equal to the no. of neurons and calculates their average in</w:t>
      </w:r>
      <w:r w:rsidR="00114BF3">
        <w:rPr>
          <w:rFonts w:ascii="Times New Roman" w:hAnsi="Times New Roman" w:cs="Times New Roman"/>
          <w:sz w:val="24"/>
          <w:szCs w:val="24"/>
        </w:rPr>
        <w:t>-</w:t>
      </w:r>
      <w:r w:rsidR="00164644">
        <w:rPr>
          <w:rFonts w:ascii="Times New Roman" w:hAnsi="Times New Roman" w:cs="Times New Roman"/>
          <w:sz w:val="24"/>
          <w:szCs w:val="24"/>
        </w:rPr>
        <w:t>between</w:t>
      </w:r>
      <w:r w:rsidR="00CF76EB">
        <w:rPr>
          <w:rFonts w:ascii="Times New Roman" w:hAnsi="Times New Roman" w:cs="Times New Roman"/>
          <w:sz w:val="24"/>
          <w:szCs w:val="24"/>
        </w:rPr>
        <w:t xml:space="preserve"> </w:t>
      </w:r>
      <w:r w:rsidR="00164644">
        <w:rPr>
          <w:rFonts w:ascii="Times New Roman" w:hAnsi="Times New Roman" w:cs="Times New Roman"/>
          <w:sz w:val="24"/>
          <w:szCs w:val="24"/>
        </w:rPr>
        <w:t>Euclidean distance. The combination with the highest average distance is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644">
        <w:rPr>
          <w:rFonts w:ascii="Times New Roman" w:hAnsi="Times New Roman" w:cs="Times New Roman"/>
          <w:sz w:val="24"/>
          <w:szCs w:val="24"/>
        </w:rPr>
        <w:t>as the chosen data points to initialize the neurons. This way</w:t>
      </w:r>
      <w:r w:rsidR="00CF76EB">
        <w:rPr>
          <w:rFonts w:ascii="Times New Roman" w:hAnsi="Times New Roman" w:cs="Times New Roman"/>
          <w:sz w:val="24"/>
          <w:szCs w:val="24"/>
        </w:rPr>
        <w:t>,</w:t>
      </w:r>
      <w:r w:rsidR="00164644">
        <w:rPr>
          <w:rFonts w:ascii="Times New Roman" w:hAnsi="Times New Roman" w:cs="Times New Roman"/>
          <w:sz w:val="24"/>
          <w:szCs w:val="24"/>
        </w:rPr>
        <w:t xml:space="preserve"> </w:t>
      </w:r>
      <w:r w:rsidR="00F872C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MDC initializes </w:t>
      </w:r>
      <w:r>
        <w:rPr>
          <w:rFonts w:ascii="Times New Roman" w:hAnsi="Times New Roman" w:cs="Times New Roman"/>
          <w:sz w:val="24"/>
          <w:szCs w:val="24"/>
        </w:rPr>
        <w:lastRenderedPageBreak/>
        <w:t>the neurons by trying to utilize the large</w:t>
      </w:r>
      <w:r w:rsidR="00114BF3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possible span in the time-related, high dimensionality space. </w:t>
      </w:r>
      <w:r w:rsidR="00AB589B">
        <w:rPr>
          <w:rFonts w:ascii="Times New Roman" w:hAnsi="Times New Roman" w:cs="Times New Roman"/>
          <w:sz w:val="24"/>
          <w:szCs w:val="24"/>
        </w:rPr>
        <w:t>The number of different combinations to be calculated</w:t>
      </w:r>
      <w:r>
        <w:rPr>
          <w:rFonts w:ascii="Times New Roman" w:hAnsi="Times New Roman" w:cs="Times New Roman"/>
          <w:sz w:val="24"/>
          <w:szCs w:val="24"/>
        </w:rPr>
        <w:t xml:space="preserve"> is dictated by the “depth” parameter.</w:t>
      </w:r>
    </w:p>
    <w:p w14:paraId="346B36EA" w14:textId="77777777" w:rsidR="001846D4" w:rsidRDefault="001846D4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B47A08B" w14:textId="3D4B3377" w:rsidR="00A6524E" w:rsidRDefault="00A6524E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4F65B3D" w14:textId="26F2F2FF" w:rsidR="00AB589B" w:rsidRDefault="00854101" w:rsidP="001846D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6524E">
        <w:rPr>
          <w:rFonts w:ascii="Times New Roman" w:hAnsi="Times New Roman" w:cs="Times New Roman"/>
          <w:sz w:val="24"/>
          <w:szCs w:val="24"/>
        </w:rPr>
        <w:t xml:space="preserve">Due to </w:t>
      </w:r>
      <w:r w:rsidR="00AA28EF">
        <w:rPr>
          <w:rFonts w:ascii="Times New Roman" w:hAnsi="Times New Roman" w:cs="Times New Roman"/>
          <w:sz w:val="24"/>
          <w:szCs w:val="24"/>
        </w:rPr>
        <w:t>stochasticity</w:t>
      </w:r>
      <w:r w:rsidRPr="00A6524E">
        <w:rPr>
          <w:rFonts w:ascii="Times New Roman" w:hAnsi="Times New Roman" w:cs="Times New Roman"/>
          <w:sz w:val="24"/>
          <w:szCs w:val="24"/>
        </w:rPr>
        <w:t>, a good practice is to redo the training a couple of times</w:t>
      </w:r>
      <w:r w:rsidR="00AB589B">
        <w:rPr>
          <w:rFonts w:ascii="Times New Roman" w:hAnsi="Times New Roman" w:cs="Times New Roman"/>
          <w:sz w:val="24"/>
          <w:szCs w:val="24"/>
        </w:rPr>
        <w:t xml:space="preserve"> for whichever neuron initialization technique</w:t>
      </w:r>
      <w:r w:rsidR="00A6524E">
        <w:rPr>
          <w:rFonts w:ascii="Times New Roman" w:hAnsi="Times New Roman" w:cs="Times New Roman"/>
          <w:sz w:val="24"/>
          <w:szCs w:val="24"/>
        </w:rPr>
        <w:t>.</w:t>
      </w:r>
    </w:p>
    <w:p w14:paraId="0CE7B5AB" w14:textId="77777777" w:rsidR="00262C63" w:rsidRPr="00810AD2" w:rsidRDefault="00262C63" w:rsidP="00262C6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6225C3F" w14:textId="77777777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703B89BD" w14:textId="77777777" w:rsidR="00F872C2" w:rsidRDefault="00F872C2" w:rsidP="001846D4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9905" w14:textId="152F4A83" w:rsidR="00240E7F" w:rsidRDefault="00240E7F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40E7F">
        <w:rPr>
          <w:rFonts w:ascii="Times New Roman" w:hAnsi="Times New Roman" w:cs="Times New Roman"/>
          <w:b/>
          <w:bCs/>
          <w:sz w:val="24"/>
          <w:szCs w:val="24"/>
        </w:rPr>
        <w:t>epth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B5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5B68">
        <w:rPr>
          <w:rFonts w:ascii="Times New Roman" w:hAnsi="Times New Roman" w:cs="Times New Roman"/>
          <w:sz w:val="24"/>
          <w:szCs w:val="24"/>
        </w:rPr>
        <w:t>Positive integer.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number of different combinations for </w:t>
      </w:r>
      <w:r w:rsidR="0045339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MDC to calculate the distance dispersion in order to initialize the neurons. (Default: </w:t>
      </w:r>
      <w:r w:rsidR="00455F4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0000)</w:t>
      </w:r>
    </w:p>
    <w:p w14:paraId="2D912A38" w14:textId="77777777" w:rsidR="001846D4" w:rsidRDefault="001846D4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57969F2" w14:textId="4CB8E060" w:rsidR="005A7D3A" w:rsidRDefault="005A7D3A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4E50">
        <w:rPr>
          <w:rFonts w:ascii="Times New Roman" w:hAnsi="Times New Roman" w:cs="Times New Roman"/>
          <w:bCs/>
          <w:sz w:val="24"/>
          <w:szCs w:val="24"/>
        </w:rPr>
        <w:t>Positive integer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5A7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number of different combinations.</w:t>
      </w:r>
    </w:p>
    <w:p w14:paraId="1E40EABB" w14:textId="37200A00" w:rsidR="005A7D3A" w:rsidRDefault="005A7D3A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“auto”: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 automatically selects and calculate</w:t>
      </w:r>
      <w:r w:rsidR="005B65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every possible combination.</w:t>
      </w:r>
    </w:p>
    <w:p w14:paraId="5DF08B4D" w14:textId="77777777" w:rsidR="001846D4" w:rsidRDefault="001846D4" w:rsidP="001846D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18E986" w14:textId="48C0A798" w:rsidR="00240E7F" w:rsidRDefault="00240E7F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D131892" w14:textId="30BFC989" w:rsidR="00240E7F" w:rsidRPr="001C6E93" w:rsidRDefault="00240E7F" w:rsidP="001846D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high </w:t>
      </w:r>
      <w:r w:rsidR="00AB589B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(&gt; 500000) can result in very high running times. This depends on the user’s hardware</w:t>
      </w:r>
      <w:r w:rsidR="00F77D8B">
        <w:rPr>
          <w:rFonts w:ascii="Times New Roman" w:hAnsi="Times New Roman" w:cs="Times New Roman"/>
          <w:sz w:val="24"/>
          <w:szCs w:val="24"/>
        </w:rPr>
        <w:t xml:space="preserve"> and the number of neurons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2A9F1" w14:textId="2A821564" w:rsidR="001C6E93" w:rsidRPr="00CB27A3" w:rsidRDefault="00F872C2" w:rsidP="001846D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  <w:r w:rsidR="001C6E93">
        <w:rPr>
          <w:rFonts w:ascii="Times New Roman" w:hAnsi="Times New Roman" w:cs="Times New Roman"/>
          <w:sz w:val="24"/>
          <w:szCs w:val="24"/>
        </w:rPr>
        <w:t xml:space="preserve"> values of this parameter </w:t>
      </w:r>
      <w:r>
        <w:rPr>
          <w:rFonts w:ascii="Times New Roman" w:hAnsi="Times New Roman" w:cs="Times New Roman"/>
          <w:sz w:val="24"/>
          <w:szCs w:val="24"/>
        </w:rPr>
        <w:t>while</w:t>
      </w:r>
      <w:r w:rsidR="00421C24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1C6E93">
        <w:rPr>
          <w:rFonts w:ascii="Times New Roman" w:hAnsi="Times New Roman" w:cs="Times New Roman"/>
          <w:sz w:val="24"/>
          <w:szCs w:val="24"/>
        </w:rPr>
        <w:t>n</w:t>
      </w:r>
      <w:r w:rsidR="000C2E49">
        <w:rPr>
          <w:rFonts w:ascii="Times New Roman" w:hAnsi="Times New Roman" w:cs="Times New Roman"/>
          <w:sz w:val="24"/>
          <w:szCs w:val="24"/>
        </w:rPr>
        <w:t>_</w:t>
      </w:r>
      <w:r w:rsidR="001C6E93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1C6E93">
        <w:rPr>
          <w:rFonts w:ascii="Times New Roman" w:hAnsi="Times New Roman" w:cs="Times New Roman"/>
          <w:sz w:val="24"/>
          <w:szCs w:val="24"/>
        </w:rPr>
        <w:t xml:space="preserve"> = -</w:t>
      </w:r>
      <w:r>
        <w:rPr>
          <w:rFonts w:ascii="Times New Roman" w:hAnsi="Times New Roman" w:cs="Times New Roman"/>
          <w:sz w:val="24"/>
          <w:szCs w:val="24"/>
        </w:rPr>
        <w:t xml:space="preserve">1, can result in </w:t>
      </w:r>
      <w:r w:rsidR="00421C24">
        <w:rPr>
          <w:rFonts w:ascii="Times New Roman" w:hAnsi="Times New Roman" w:cs="Times New Roman"/>
          <w:sz w:val="24"/>
          <w:szCs w:val="24"/>
        </w:rPr>
        <w:t>extremely high running times</w:t>
      </w:r>
      <w:r w:rsidR="001C6E93">
        <w:rPr>
          <w:rFonts w:ascii="Times New Roman" w:hAnsi="Times New Roman" w:cs="Times New Roman"/>
          <w:sz w:val="24"/>
          <w:szCs w:val="24"/>
        </w:rPr>
        <w:t>.</w:t>
      </w:r>
    </w:p>
    <w:p w14:paraId="5D6FD112" w14:textId="41F9176F" w:rsidR="001846D4" w:rsidRPr="001846D4" w:rsidRDefault="00421C24" w:rsidP="001846D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B27A3">
        <w:rPr>
          <w:rFonts w:ascii="Times New Roman" w:hAnsi="Times New Roman" w:cs="Times New Roman"/>
          <w:sz w:val="24"/>
          <w:szCs w:val="24"/>
        </w:rPr>
        <w:t xml:space="preserve">igher </w:t>
      </w:r>
      <w:r w:rsidR="00AB589B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B27A3">
        <w:rPr>
          <w:rFonts w:ascii="Times New Roman" w:hAnsi="Times New Roman" w:cs="Times New Roman"/>
          <w:sz w:val="24"/>
          <w:szCs w:val="24"/>
        </w:rPr>
        <w:t xml:space="preserve"> result in a higher chan</w:t>
      </w:r>
      <w:r w:rsidR="001430C6">
        <w:rPr>
          <w:rFonts w:ascii="Times New Roman" w:hAnsi="Times New Roman" w:cs="Times New Roman"/>
          <w:sz w:val="24"/>
          <w:szCs w:val="24"/>
        </w:rPr>
        <w:t>c</w:t>
      </w:r>
      <w:r w:rsidR="00CB27A3">
        <w:rPr>
          <w:rFonts w:ascii="Times New Roman" w:hAnsi="Times New Roman" w:cs="Times New Roman"/>
          <w:sz w:val="24"/>
          <w:szCs w:val="24"/>
        </w:rPr>
        <w:t>e that the algorithm will choose the optimal data points for neuron initialization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846D4">
        <w:rPr>
          <w:rFonts w:ascii="Times New Roman" w:hAnsi="Times New Roman" w:cs="Times New Roman"/>
          <w:sz w:val="24"/>
          <w:szCs w:val="24"/>
        </w:rPr>
        <w:t>depending</w:t>
      </w:r>
      <w:r>
        <w:rPr>
          <w:rFonts w:ascii="Times New Roman" w:hAnsi="Times New Roman" w:cs="Times New Roman"/>
          <w:sz w:val="24"/>
          <w:szCs w:val="24"/>
        </w:rPr>
        <w:t xml:space="preserve"> on the size of the dataset)</w:t>
      </w:r>
      <w:r w:rsidR="00CB27A3">
        <w:rPr>
          <w:rFonts w:ascii="Times New Roman" w:hAnsi="Times New Roman" w:cs="Times New Roman"/>
          <w:sz w:val="24"/>
          <w:szCs w:val="24"/>
        </w:rPr>
        <w:t>.</w:t>
      </w:r>
    </w:p>
    <w:p w14:paraId="758D6DD0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C5F2DCB" w14:textId="6F72B8A9" w:rsidR="00CB27A3" w:rsidRDefault="00CB27A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7A3">
        <w:rPr>
          <w:rFonts w:ascii="Times New Roman" w:hAnsi="Times New Roman" w:cs="Times New Roman"/>
          <w:sz w:val="24"/>
          <w:szCs w:val="24"/>
        </w:rPr>
        <w:t>Advanced</w:t>
      </w:r>
    </w:p>
    <w:p w14:paraId="4039FD97" w14:textId="7E77FB10" w:rsidR="00F77D8B" w:rsidRPr="00CC53E2" w:rsidRDefault="00CB27A3" w:rsidP="001846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53E2">
        <w:rPr>
          <w:rFonts w:ascii="Times New Roman" w:hAnsi="Times New Roman" w:cs="Times New Roman"/>
          <w:sz w:val="24"/>
          <w:szCs w:val="24"/>
        </w:rPr>
        <w:t xml:space="preserve">Being able to select and calculate the dispersion of every possible combination of data points, means the exact same initialization for every time </w:t>
      </w:r>
      <w:r w:rsidR="00421C24">
        <w:rPr>
          <w:rFonts w:ascii="Times New Roman" w:hAnsi="Times New Roman" w:cs="Times New Roman"/>
          <w:sz w:val="24"/>
          <w:szCs w:val="24"/>
        </w:rPr>
        <w:t>T</w:t>
      </w:r>
      <w:r w:rsidRPr="00CC53E2">
        <w:rPr>
          <w:rFonts w:ascii="Times New Roman" w:hAnsi="Times New Roman" w:cs="Times New Roman"/>
          <w:sz w:val="24"/>
          <w:szCs w:val="24"/>
        </w:rPr>
        <w:t>MDC is used. This eliminat</w:t>
      </w:r>
      <w:r w:rsidR="00CC53E2" w:rsidRPr="00CC53E2">
        <w:rPr>
          <w:rFonts w:ascii="Times New Roman" w:hAnsi="Times New Roman" w:cs="Times New Roman"/>
          <w:sz w:val="24"/>
          <w:szCs w:val="24"/>
        </w:rPr>
        <w:t xml:space="preserve">es </w:t>
      </w:r>
      <w:r w:rsidRPr="00CC53E2">
        <w:rPr>
          <w:rFonts w:ascii="Times New Roman" w:hAnsi="Times New Roman" w:cs="Times New Roman"/>
          <w:sz w:val="24"/>
          <w:szCs w:val="24"/>
        </w:rPr>
        <w:t xml:space="preserve">the stochastic nature of neuron initialization and </w:t>
      </w:r>
      <w:r w:rsidR="00CC53E2" w:rsidRPr="00CC53E2">
        <w:rPr>
          <w:rFonts w:ascii="Times New Roman" w:hAnsi="Times New Roman" w:cs="Times New Roman"/>
          <w:sz w:val="24"/>
          <w:szCs w:val="24"/>
        </w:rPr>
        <w:t xml:space="preserve">results in </w:t>
      </w:r>
      <w:r w:rsidR="00CC53E2">
        <w:rPr>
          <w:rFonts w:ascii="Times New Roman" w:hAnsi="Times New Roman" w:cs="Times New Roman"/>
          <w:sz w:val="24"/>
          <w:szCs w:val="24"/>
        </w:rPr>
        <w:t>better consistency.</w:t>
      </w:r>
    </w:p>
    <w:p w14:paraId="49D60237" w14:textId="28AD85F1" w:rsidR="00906077" w:rsidRPr="00262C63" w:rsidRDefault="00CC53E2" w:rsidP="001846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possible combinations</w:t>
      </w:r>
      <w:r w:rsidR="00906077">
        <w:rPr>
          <w:rFonts w:ascii="Times New Roman" w:hAnsi="Times New Roman" w:cs="Times New Roman"/>
          <w:sz w:val="24"/>
          <w:szCs w:val="24"/>
        </w:rPr>
        <w:t xml:space="preserve"> without repetitions</w:t>
      </w:r>
      <w:r>
        <w:rPr>
          <w:rFonts w:ascii="Times New Roman" w:hAnsi="Times New Roman" w:cs="Times New Roman"/>
          <w:sz w:val="24"/>
          <w:szCs w:val="24"/>
        </w:rPr>
        <w:t xml:space="preserve"> of a given dataset with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number of neurons is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sPre>
        <m:r>
          <w:rPr>
            <w:rFonts w:ascii="Cambria Math" w:hAnsi="Cambria Math"/>
            <w:sz w:val="24"/>
            <w:szCs w:val="24"/>
            <w:vertAlign w:val="subscript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s!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(s-n)! n!</m:t>
            </m:r>
          </m:den>
        </m:f>
      </m:oMath>
      <w:r w:rsidR="00AB58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. 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For </w:t>
      </w:r>
      <w:r w:rsidR="00CF76EB" w:rsidRPr="00AB589B">
        <w:rPr>
          <w:rFonts w:ascii="Times New Roman" w:hAnsi="Times New Roman" w:cs="Times New Roman"/>
          <w:sz w:val="24"/>
          <w:szCs w:val="24"/>
        </w:rPr>
        <w:t>a given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 dataset, if this number does not exceed </w:t>
      </w:r>
      <w:r w:rsidR="00E52E19" w:rsidRPr="00AB589B">
        <w:rPr>
          <w:rFonts w:ascii="Times New Roman" w:hAnsi="Times New Roman" w:cs="Times New Roman"/>
          <w:sz w:val="24"/>
          <w:szCs w:val="24"/>
        </w:rPr>
        <w:t>the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 computational threshold</w:t>
      </w:r>
      <w:r w:rsidR="00421C24">
        <w:rPr>
          <w:rFonts w:ascii="Times New Roman" w:hAnsi="Times New Roman" w:cs="Times New Roman"/>
          <w:sz w:val="24"/>
          <w:szCs w:val="24"/>
        </w:rPr>
        <w:t>,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 depending on the hardware (e.g., 500000), it is advised to use the “auto” parameter value</w:t>
      </w:r>
      <w:r w:rsidR="00421C24">
        <w:rPr>
          <w:rFonts w:ascii="Times New Roman" w:hAnsi="Times New Roman" w:cs="Times New Roman"/>
          <w:sz w:val="24"/>
          <w:szCs w:val="24"/>
        </w:rPr>
        <w:t xml:space="preserve"> for the best consistency</w:t>
      </w:r>
      <w:r w:rsidR="00906077" w:rsidRPr="00AB589B">
        <w:rPr>
          <w:rFonts w:ascii="Times New Roman" w:hAnsi="Times New Roman" w:cs="Times New Roman"/>
          <w:sz w:val="24"/>
          <w:szCs w:val="24"/>
        </w:rPr>
        <w:t>.</w:t>
      </w:r>
    </w:p>
    <w:p w14:paraId="0DBFEB8C" w14:textId="77777777" w:rsidR="00262C63" w:rsidRPr="00AB589B" w:rsidRDefault="00262C63" w:rsidP="00262C63">
      <w:pPr>
        <w:pStyle w:val="ListParagraph"/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4BF03" w14:textId="3584222D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7527065D" w14:textId="77777777" w:rsidR="00810AD2" w:rsidRPr="00E152D6" w:rsidRDefault="00810AD2" w:rsidP="001846D4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B1F40AB" w14:textId="5592E8C1" w:rsidR="004602CF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lastRenderedPageBreak/>
        <w:t>t1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BD5D6D">
        <w:rPr>
          <w:rFonts w:ascii="Times New Roman" w:hAnsi="Times New Roman" w:cs="Times New Roman"/>
          <w:sz w:val="24"/>
          <w:szCs w:val="24"/>
        </w:rPr>
        <w:t xml:space="preserve">Positive integer. </w:t>
      </w:r>
      <w:r w:rsidRPr="00E152D6">
        <w:rPr>
          <w:rFonts w:ascii="Times New Roman" w:hAnsi="Times New Roman" w:cs="Times New Roman"/>
          <w:sz w:val="24"/>
          <w:szCs w:val="24"/>
        </w:rPr>
        <w:t xml:space="preserve">Constant value, which controls the exponential decrease of the learning rate. (Default: </w:t>
      </w:r>
      <w:r w:rsidR="00D45DCF">
        <w:rPr>
          <w:rFonts w:ascii="Times New Roman" w:hAnsi="Times New Roman" w:cs="Times New Roman"/>
          <w:sz w:val="24"/>
          <w:szCs w:val="24"/>
        </w:rPr>
        <w:t>=</w:t>
      </w:r>
      <w:r w:rsidR="004602CF" w:rsidRPr="0009023F">
        <w:rPr>
          <w:rFonts w:ascii="Times New Roman" w:hAnsi="Times New Roman" w:cs="Times New Roman"/>
          <w:iCs/>
          <w:sz w:val="24"/>
          <w:szCs w:val="24"/>
        </w:rPr>
        <w:t>epochs / 2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2ACFBE3D" w14:textId="77777777" w:rsidR="00810AD2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F465D5E" w14:textId="263CEAC6" w:rsidR="004602CF" w:rsidRPr="00E152D6" w:rsidRDefault="004602CF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1A57FA2" w14:textId="72F6B093" w:rsidR="00E152D6" w:rsidRDefault="00E152D6" w:rsidP="001846D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A good practice is to solve the </w:t>
      </w:r>
      <w:r w:rsidRPr="00E152D6">
        <w:rPr>
          <w:rFonts w:ascii="Times New Roman" w:hAnsi="Times New Roman" w:cs="Times New Roman"/>
          <w:i/>
          <w:iCs/>
          <w:sz w:val="24"/>
          <w:szCs w:val="24"/>
        </w:rPr>
        <w:t xml:space="preserve">exp </w:t>
      </w:r>
      <w:r w:rsidRPr="004419D9">
        <w:rPr>
          <w:rFonts w:ascii="Times New Roman" w:hAnsi="Times New Roman" w:cs="Times New Roman"/>
          <w:sz w:val="24"/>
          <w:szCs w:val="24"/>
        </w:rPr>
        <w:t>decrease</w:t>
      </w:r>
      <w:r w:rsidRPr="00E152D6">
        <w:rPr>
          <w:rFonts w:ascii="Times New Roman" w:hAnsi="Times New Roman" w:cs="Times New Roman"/>
          <w:sz w:val="24"/>
          <w:szCs w:val="24"/>
        </w:rPr>
        <w:t xml:space="preserve"> function</w:t>
      </w:r>
      <w:r w:rsidR="00E40ED3">
        <w:rPr>
          <w:rFonts w:ascii="Times New Roman" w:hAnsi="Times New Roman" w:cs="Times New Roman"/>
          <w:sz w:val="24"/>
          <w:szCs w:val="24"/>
        </w:rPr>
        <w:t xml:space="preserve"> (equation</w:t>
      </w:r>
      <w:r w:rsidR="003F01FE">
        <w:rPr>
          <w:rFonts w:ascii="Times New Roman" w:hAnsi="Times New Roman" w:cs="Times New Roman"/>
          <w:sz w:val="24"/>
          <w:szCs w:val="24"/>
        </w:rPr>
        <w:t xml:space="preserve"> 2</w:t>
      </w:r>
      <w:r w:rsidR="00E40ED3">
        <w:rPr>
          <w:rFonts w:ascii="Times New Roman" w:hAnsi="Times New Roman" w:cs="Times New Roman"/>
          <w:sz w:val="24"/>
          <w:szCs w:val="24"/>
        </w:rPr>
        <w:t xml:space="preserve"> in </w:t>
      </w:r>
      <w:r w:rsidR="003F01FE">
        <w:rPr>
          <w:rFonts w:ascii="Times New Roman" w:hAnsi="Times New Roman" w:cs="Times New Roman"/>
          <w:sz w:val="24"/>
          <w:szCs w:val="24"/>
        </w:rPr>
        <w:t>“</w:t>
      </w:r>
      <w:r w:rsidR="0009023F">
        <w:rPr>
          <w:rFonts w:ascii="Times New Roman" w:hAnsi="Times New Roman" w:cs="Times New Roman"/>
          <w:sz w:val="24"/>
          <w:szCs w:val="24"/>
        </w:rPr>
        <w:t>T</w:t>
      </w:r>
      <w:r w:rsidR="003F01FE">
        <w:rPr>
          <w:rFonts w:ascii="Times New Roman" w:hAnsi="Times New Roman" w:cs="Times New Roman"/>
          <w:sz w:val="24"/>
          <w:szCs w:val="24"/>
        </w:rPr>
        <w:t xml:space="preserve">MDC </w:t>
      </w:r>
      <w:r w:rsidR="0009023F">
        <w:rPr>
          <w:rFonts w:ascii="Times New Roman" w:hAnsi="Times New Roman" w:cs="Times New Roman"/>
          <w:sz w:val="24"/>
          <w:szCs w:val="24"/>
        </w:rPr>
        <w:t>Equations</w:t>
      </w:r>
      <w:r w:rsidR="003F01FE">
        <w:rPr>
          <w:rFonts w:ascii="Times New Roman" w:hAnsi="Times New Roman" w:cs="Times New Roman"/>
          <w:sz w:val="24"/>
          <w:szCs w:val="24"/>
        </w:rPr>
        <w:t>”</w:t>
      </w:r>
      <w:r w:rsidR="00E40ED3">
        <w:rPr>
          <w:rFonts w:ascii="Times New Roman" w:hAnsi="Times New Roman" w:cs="Times New Roman"/>
          <w:sz w:val="24"/>
          <w:szCs w:val="24"/>
        </w:rPr>
        <w:t>)</w:t>
      </w:r>
      <w:r w:rsidRPr="00E152D6">
        <w:rPr>
          <w:rFonts w:ascii="Times New Roman" w:hAnsi="Times New Roman" w:cs="Times New Roman"/>
          <w:sz w:val="24"/>
          <w:szCs w:val="24"/>
        </w:rPr>
        <w:t xml:space="preserve"> for different </w:t>
      </w:r>
      <w:r w:rsidRPr="00D45DCF">
        <w:rPr>
          <w:rFonts w:ascii="Times New Roman" w:hAnsi="Times New Roman" w:cs="Times New Roman"/>
          <w:sz w:val="24"/>
          <w:szCs w:val="24"/>
        </w:rPr>
        <w:t>t1</w:t>
      </w:r>
      <w:r w:rsidRPr="00E15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F01FE" w:rsidRPr="00D45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2D6">
        <w:rPr>
          <w:rFonts w:ascii="Times New Roman" w:hAnsi="Times New Roman" w:cs="Times New Roman"/>
          <w:sz w:val="24"/>
          <w:szCs w:val="24"/>
        </w:rPr>
        <w:t xml:space="preserve"> (current iteration) values and</w:t>
      </w:r>
      <w:ins w:id="0" w:author="Costas Papaloukas" w:date="2021-11-08T12:05:00Z">
        <w:r w:rsidRPr="00E152D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E152D6">
        <w:rPr>
          <w:rFonts w:ascii="Times New Roman" w:hAnsi="Times New Roman" w:cs="Times New Roman"/>
          <w:sz w:val="24"/>
          <w:szCs w:val="24"/>
        </w:rPr>
        <w:t>assess the value of the learning rate at that iteration.</w:t>
      </w:r>
    </w:p>
    <w:p w14:paraId="74DF0E5F" w14:textId="77777777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FE582FD" w14:textId="77777777" w:rsidR="00810AD2" w:rsidRDefault="00810AD2" w:rsidP="001846D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1E2E1C" w14:textId="48BB5404" w:rsidR="00E152D6" w:rsidRDefault="00E152D6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t>t2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BD5D6D">
        <w:rPr>
          <w:rFonts w:ascii="Times New Roman" w:hAnsi="Times New Roman" w:cs="Times New Roman"/>
          <w:sz w:val="24"/>
          <w:szCs w:val="24"/>
        </w:rPr>
        <w:t xml:space="preserve">Positive integer. </w:t>
      </w:r>
      <w:r w:rsidRPr="00E152D6">
        <w:rPr>
          <w:rFonts w:ascii="Times New Roman" w:hAnsi="Times New Roman" w:cs="Times New Roman"/>
          <w:sz w:val="24"/>
          <w:szCs w:val="24"/>
        </w:rPr>
        <w:t xml:space="preserve">Constant value, which controls the exponential decrease of the neighborhood function. (Default: </w:t>
      </w:r>
      <w:r w:rsidR="00D45DCF">
        <w:rPr>
          <w:rFonts w:ascii="Times New Roman" w:hAnsi="Times New Roman" w:cs="Times New Roman"/>
          <w:sz w:val="24"/>
          <w:szCs w:val="24"/>
        </w:rPr>
        <w:t>=</w:t>
      </w:r>
      <w:r w:rsidR="004602CF" w:rsidRPr="00D45DCF">
        <w:rPr>
          <w:rFonts w:ascii="Times New Roman" w:hAnsi="Times New Roman" w:cs="Times New Roman"/>
          <w:iCs/>
          <w:sz w:val="24"/>
          <w:szCs w:val="24"/>
        </w:rPr>
        <w:t>epochs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6634593B" w14:textId="01500EE5" w:rsidR="004602CF" w:rsidRDefault="004602CF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7580E3A" w14:textId="3EECED36" w:rsidR="004602CF" w:rsidRPr="00E152D6" w:rsidRDefault="004602CF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3A60BAC1" w14:textId="67090B53" w:rsidR="004419D9" w:rsidRDefault="00E152D6" w:rsidP="001846D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Higher </w:t>
      </w:r>
      <w:r w:rsidRPr="00D45DCF">
        <w:rPr>
          <w:rFonts w:ascii="Times New Roman" w:hAnsi="Times New Roman" w:cs="Times New Roman"/>
          <w:sz w:val="24"/>
          <w:szCs w:val="24"/>
        </w:rPr>
        <w:t>t2</w:t>
      </w:r>
      <w:r w:rsidRPr="00E152D6">
        <w:rPr>
          <w:rFonts w:ascii="Times New Roman" w:hAnsi="Times New Roman" w:cs="Times New Roman"/>
          <w:sz w:val="24"/>
          <w:szCs w:val="24"/>
        </w:rPr>
        <w:t xml:space="preserve"> corresponds to higher and more lasting cooperation between neurons. </w:t>
      </w:r>
      <w:r w:rsidR="0018463C">
        <w:rPr>
          <w:rFonts w:ascii="Times New Roman" w:hAnsi="Times New Roman" w:cs="Times New Roman"/>
          <w:sz w:val="24"/>
          <w:szCs w:val="24"/>
        </w:rPr>
        <w:t>S</w:t>
      </w:r>
      <w:r w:rsidRPr="00E152D6">
        <w:rPr>
          <w:rFonts w:ascii="Times New Roman" w:hAnsi="Times New Roman" w:cs="Times New Roman"/>
          <w:sz w:val="24"/>
          <w:szCs w:val="24"/>
        </w:rPr>
        <w:t>olving the neighborhood function</w:t>
      </w:r>
      <w:r w:rsidR="00E40ED3">
        <w:rPr>
          <w:rFonts w:ascii="Times New Roman" w:hAnsi="Times New Roman" w:cs="Times New Roman"/>
          <w:sz w:val="24"/>
          <w:szCs w:val="24"/>
        </w:rPr>
        <w:t xml:space="preserve"> (equation </w:t>
      </w:r>
      <w:r w:rsidR="003F01FE">
        <w:rPr>
          <w:rFonts w:ascii="Times New Roman" w:hAnsi="Times New Roman" w:cs="Times New Roman"/>
          <w:sz w:val="24"/>
          <w:szCs w:val="24"/>
        </w:rPr>
        <w:t>3 in “</w:t>
      </w:r>
      <w:r w:rsidR="0009023F">
        <w:rPr>
          <w:rFonts w:ascii="Times New Roman" w:hAnsi="Times New Roman" w:cs="Times New Roman"/>
          <w:sz w:val="24"/>
          <w:szCs w:val="24"/>
        </w:rPr>
        <w:t>TMDC Equations</w:t>
      </w:r>
      <w:r w:rsidR="003F01FE">
        <w:rPr>
          <w:rFonts w:ascii="Times New Roman" w:hAnsi="Times New Roman" w:cs="Times New Roman"/>
          <w:sz w:val="24"/>
          <w:szCs w:val="24"/>
        </w:rPr>
        <w:t>”</w:t>
      </w:r>
      <w:r w:rsidR="00E40ED3">
        <w:rPr>
          <w:rFonts w:ascii="Times New Roman" w:hAnsi="Times New Roman" w:cs="Times New Roman"/>
          <w:sz w:val="24"/>
          <w:szCs w:val="24"/>
        </w:rPr>
        <w:t>)</w:t>
      </w:r>
      <w:r w:rsidRPr="00E152D6">
        <w:rPr>
          <w:rFonts w:ascii="Times New Roman" w:hAnsi="Times New Roman" w:cs="Times New Roman"/>
          <w:sz w:val="24"/>
          <w:szCs w:val="24"/>
        </w:rPr>
        <w:t xml:space="preserve"> can give insight to the constant’s desired value.</w:t>
      </w:r>
    </w:p>
    <w:p w14:paraId="4F0FE33D" w14:textId="77777777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6F639B0" w14:textId="77777777" w:rsidR="00810AD2" w:rsidRPr="00810AD2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19C8DF9" w14:textId="5DFF586E" w:rsidR="001846D4" w:rsidRPr="00E131A5" w:rsidRDefault="00D8766E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b/>
          <w:bCs/>
          <w:sz w:val="24"/>
          <w:szCs w:val="24"/>
        </w:rPr>
        <w:t>verbose</w:t>
      </w:r>
      <w:r w:rsidRPr="00E131A5">
        <w:rPr>
          <w:rFonts w:ascii="Times New Roman" w:hAnsi="Times New Roman" w:cs="Times New Roman"/>
          <w:sz w:val="24"/>
          <w:szCs w:val="24"/>
        </w:rPr>
        <w:t xml:space="preserve">: </w:t>
      </w:r>
      <w:r w:rsidR="001207A3" w:rsidRPr="00E131A5">
        <w:rPr>
          <w:rFonts w:ascii="Times New Roman" w:hAnsi="Times New Roman" w:cs="Times New Roman"/>
          <w:sz w:val="24"/>
          <w:szCs w:val="24"/>
        </w:rPr>
        <w:t xml:space="preserve">Positive integer. Determines the way the output will be presented </w:t>
      </w:r>
      <w:r w:rsidR="00283900">
        <w:rPr>
          <w:rFonts w:ascii="Times New Roman" w:hAnsi="Times New Roman" w:cs="Times New Roman"/>
          <w:sz w:val="24"/>
          <w:szCs w:val="24"/>
        </w:rPr>
        <w:t>to</w:t>
      </w:r>
      <w:r w:rsidR="001207A3" w:rsidRPr="00E131A5">
        <w:rPr>
          <w:rFonts w:ascii="Times New Roman" w:hAnsi="Times New Roman" w:cs="Times New Roman"/>
          <w:sz w:val="24"/>
          <w:szCs w:val="24"/>
        </w:rPr>
        <w:t xml:space="preserve"> the user. (Default: 2)</w:t>
      </w:r>
      <w:r w:rsidR="001207A3" w:rsidRPr="00E131A5">
        <w:rPr>
          <w:rFonts w:ascii="Times New Roman" w:hAnsi="Times New Roman" w:cs="Times New Roman"/>
          <w:sz w:val="24"/>
          <w:szCs w:val="24"/>
        </w:rPr>
        <w:tab/>
      </w:r>
    </w:p>
    <w:p w14:paraId="2BF2C07A" w14:textId="44DBDFDC" w:rsidR="001207A3" w:rsidRPr="00E131A5" w:rsidRDefault="001207A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  <w:t>0:</w:t>
      </w:r>
      <w:r w:rsidRPr="00E131A5">
        <w:rPr>
          <w:rFonts w:ascii="Times New Roman" w:hAnsi="Times New Roman" w:cs="Times New Roman"/>
          <w:sz w:val="24"/>
          <w:szCs w:val="24"/>
        </w:rPr>
        <w:tab/>
        <w:t>No console output.</w:t>
      </w:r>
    </w:p>
    <w:p w14:paraId="0669F649" w14:textId="4029E9EB" w:rsidR="001207A3" w:rsidRPr="00E131A5" w:rsidRDefault="001207A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  <w:t xml:space="preserve">1: </w:t>
      </w:r>
      <w:r w:rsidRPr="00E131A5">
        <w:rPr>
          <w:rFonts w:ascii="Times New Roman" w:hAnsi="Times New Roman" w:cs="Times New Roman"/>
          <w:sz w:val="24"/>
          <w:szCs w:val="24"/>
        </w:rPr>
        <w:tab/>
        <w:t>Prints out a list of the cluster labels for all data points.</w:t>
      </w:r>
    </w:p>
    <w:p w14:paraId="04AC7671" w14:textId="3DB1BB61" w:rsidR="001207A3" w:rsidRDefault="001207A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  <w:t xml:space="preserve">2: </w:t>
      </w:r>
      <w:r w:rsidRPr="00E131A5">
        <w:rPr>
          <w:rFonts w:ascii="Times New Roman" w:hAnsi="Times New Roman" w:cs="Times New Roman"/>
          <w:sz w:val="24"/>
          <w:szCs w:val="24"/>
        </w:rPr>
        <w:tab/>
        <w:t xml:space="preserve">Prints out the clusters along with every </w:t>
      </w:r>
      <w:r w:rsidR="00803F74">
        <w:rPr>
          <w:rFonts w:ascii="Times New Roman" w:hAnsi="Times New Roman" w:cs="Times New Roman"/>
          <w:sz w:val="24"/>
          <w:szCs w:val="24"/>
        </w:rPr>
        <w:t xml:space="preserve">label </w:t>
      </w:r>
      <w:r w:rsidRPr="00E131A5">
        <w:rPr>
          <w:rFonts w:ascii="Times New Roman" w:hAnsi="Times New Roman" w:cs="Times New Roman"/>
          <w:sz w:val="24"/>
          <w:szCs w:val="24"/>
        </w:rPr>
        <w:t>member.</w:t>
      </w:r>
    </w:p>
    <w:p w14:paraId="2DE59161" w14:textId="513CBC8F" w:rsidR="00E40ED3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41ED853B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78FD9" w14:textId="729E674A" w:rsidR="00810AD2" w:rsidRDefault="00E40ED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ED3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31A5">
        <w:rPr>
          <w:rFonts w:ascii="Times New Roman" w:hAnsi="Times New Roman" w:cs="Times New Roman"/>
          <w:sz w:val="24"/>
          <w:szCs w:val="24"/>
        </w:rPr>
        <w:t>Positive integer</w:t>
      </w:r>
      <w:r>
        <w:rPr>
          <w:rFonts w:ascii="Times New Roman" w:hAnsi="Times New Roman" w:cs="Times New Roman"/>
          <w:sz w:val="24"/>
          <w:szCs w:val="24"/>
        </w:rPr>
        <w:t xml:space="preserve"> (&lt;=10000). Determines the random state of the algorithm.</w:t>
      </w:r>
      <w:r w:rsidR="00BA3954">
        <w:rPr>
          <w:rFonts w:ascii="Times New Roman" w:hAnsi="Times New Roman" w:cs="Times New Roman"/>
          <w:sz w:val="24"/>
          <w:szCs w:val="24"/>
        </w:rPr>
        <w:t xml:space="preserve"> Choosing a value eliminates the stochastic nature of the “points” neuron initialization and chooses the same combinations every time </w:t>
      </w:r>
      <w:r w:rsidR="0009023F">
        <w:rPr>
          <w:rFonts w:ascii="Times New Roman" w:hAnsi="Times New Roman" w:cs="Times New Roman"/>
          <w:sz w:val="24"/>
          <w:szCs w:val="24"/>
        </w:rPr>
        <w:t>T</w:t>
      </w:r>
      <w:r w:rsidR="00BA3954">
        <w:rPr>
          <w:rFonts w:ascii="Times New Roman" w:hAnsi="Times New Roman" w:cs="Times New Roman"/>
          <w:sz w:val="24"/>
          <w:szCs w:val="24"/>
        </w:rPr>
        <w:t xml:space="preserve">MDC </w:t>
      </w:r>
      <w:r w:rsidR="001D7CA0">
        <w:rPr>
          <w:rFonts w:ascii="Times New Roman" w:hAnsi="Times New Roman" w:cs="Times New Roman"/>
          <w:sz w:val="24"/>
          <w:szCs w:val="24"/>
        </w:rPr>
        <w:t xml:space="preserve">is </w:t>
      </w:r>
      <w:r w:rsidR="00BA3954">
        <w:rPr>
          <w:rFonts w:ascii="Times New Roman" w:hAnsi="Times New Roman" w:cs="Times New Roman"/>
          <w:sz w:val="24"/>
          <w:szCs w:val="24"/>
        </w:rPr>
        <w:t>run</w:t>
      </w:r>
      <w:r w:rsidR="001D7CA0">
        <w:rPr>
          <w:rFonts w:ascii="Times New Roman" w:hAnsi="Times New Roman" w:cs="Times New Roman"/>
          <w:sz w:val="24"/>
          <w:szCs w:val="24"/>
        </w:rPr>
        <w:t xml:space="preserve"> as a whole</w:t>
      </w:r>
      <w:r w:rsidR="00BA3954">
        <w:rPr>
          <w:rFonts w:ascii="Times New Roman" w:hAnsi="Times New Roman" w:cs="Times New Roman"/>
          <w:sz w:val="24"/>
          <w:szCs w:val="24"/>
        </w:rPr>
        <w:t xml:space="preserve">. </w:t>
      </w:r>
      <w:r w:rsidR="009B4648">
        <w:rPr>
          <w:rFonts w:ascii="Times New Roman" w:hAnsi="Times New Roman" w:cs="Times New Roman"/>
          <w:sz w:val="24"/>
          <w:szCs w:val="24"/>
        </w:rPr>
        <w:t xml:space="preserve">(Default: a random value each time </w:t>
      </w:r>
      <w:r w:rsidR="0009023F">
        <w:rPr>
          <w:rFonts w:ascii="Times New Roman" w:hAnsi="Times New Roman" w:cs="Times New Roman"/>
          <w:sz w:val="24"/>
          <w:szCs w:val="24"/>
        </w:rPr>
        <w:t>T</w:t>
      </w:r>
      <w:r w:rsidR="009B4648">
        <w:rPr>
          <w:rFonts w:ascii="Times New Roman" w:hAnsi="Times New Roman" w:cs="Times New Roman"/>
          <w:sz w:val="24"/>
          <w:szCs w:val="24"/>
        </w:rPr>
        <w:t>MDC is run)</w:t>
      </w:r>
    </w:p>
    <w:p w14:paraId="06542D6E" w14:textId="77777777" w:rsidR="00262C63" w:rsidRDefault="00262C63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0B00E4A" w14:textId="501D124E" w:rsidR="00810AD2" w:rsidRPr="00E152D6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37F2B62" w14:textId="77777777" w:rsidR="00810AD2" w:rsidRPr="00E40ED3" w:rsidRDefault="00810AD2" w:rsidP="001846D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810AD2" w:rsidRPr="00E40ED3" w:rsidSect="0042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FF8C" w14:textId="77777777" w:rsidR="003C5CA5" w:rsidRDefault="003C5CA5" w:rsidP="00FB5B68">
      <w:pPr>
        <w:spacing w:after="0" w:line="240" w:lineRule="auto"/>
      </w:pPr>
      <w:r>
        <w:separator/>
      </w:r>
    </w:p>
  </w:endnote>
  <w:endnote w:type="continuationSeparator" w:id="0">
    <w:p w14:paraId="645C3D1D" w14:textId="77777777" w:rsidR="003C5CA5" w:rsidRDefault="003C5CA5" w:rsidP="00FB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89A8" w14:textId="77777777" w:rsidR="003C5CA5" w:rsidRDefault="003C5CA5" w:rsidP="00FB5B68">
      <w:pPr>
        <w:spacing w:after="0" w:line="240" w:lineRule="auto"/>
      </w:pPr>
      <w:r>
        <w:separator/>
      </w:r>
    </w:p>
  </w:footnote>
  <w:footnote w:type="continuationSeparator" w:id="0">
    <w:p w14:paraId="6F4D1255" w14:textId="77777777" w:rsidR="003C5CA5" w:rsidRDefault="003C5CA5" w:rsidP="00FB5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2"/>
    <w:multiLevelType w:val="hybridMultilevel"/>
    <w:tmpl w:val="71EE1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1F3"/>
    <w:multiLevelType w:val="hybridMultilevel"/>
    <w:tmpl w:val="C548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0221"/>
    <w:multiLevelType w:val="hybridMultilevel"/>
    <w:tmpl w:val="187A48BC"/>
    <w:lvl w:ilvl="0" w:tplc="ECAC08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F598E"/>
    <w:multiLevelType w:val="hybridMultilevel"/>
    <w:tmpl w:val="AD4E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940A7"/>
    <w:multiLevelType w:val="hybridMultilevel"/>
    <w:tmpl w:val="1E480E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353DA0"/>
    <w:multiLevelType w:val="hybridMultilevel"/>
    <w:tmpl w:val="05CA8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550C8"/>
    <w:multiLevelType w:val="hybridMultilevel"/>
    <w:tmpl w:val="DE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1506"/>
    <w:multiLevelType w:val="hybridMultilevel"/>
    <w:tmpl w:val="3EB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926410">
    <w:abstractNumId w:val="1"/>
  </w:num>
  <w:num w:numId="2" w16cid:durableId="505897936">
    <w:abstractNumId w:val="2"/>
  </w:num>
  <w:num w:numId="3" w16cid:durableId="1939480423">
    <w:abstractNumId w:val="3"/>
  </w:num>
  <w:num w:numId="4" w16cid:durableId="1593126349">
    <w:abstractNumId w:val="7"/>
  </w:num>
  <w:num w:numId="5" w16cid:durableId="1060715462">
    <w:abstractNumId w:val="4"/>
  </w:num>
  <w:num w:numId="6" w16cid:durableId="1524519363">
    <w:abstractNumId w:val="6"/>
  </w:num>
  <w:num w:numId="7" w16cid:durableId="657614413">
    <w:abstractNumId w:val="5"/>
  </w:num>
  <w:num w:numId="8" w16cid:durableId="10446743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stas Papaloukas">
    <w15:presenceInfo w15:providerId="None" w15:userId="Costas Papalou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6"/>
    <w:rsid w:val="00043903"/>
    <w:rsid w:val="00056F02"/>
    <w:rsid w:val="00065B21"/>
    <w:rsid w:val="0009023F"/>
    <w:rsid w:val="000C2E49"/>
    <w:rsid w:val="000C4E50"/>
    <w:rsid w:val="00114BF3"/>
    <w:rsid w:val="001207A3"/>
    <w:rsid w:val="001430C6"/>
    <w:rsid w:val="001557E8"/>
    <w:rsid w:val="00164644"/>
    <w:rsid w:val="0018463C"/>
    <w:rsid w:val="001846D4"/>
    <w:rsid w:val="001C6E93"/>
    <w:rsid w:val="001D4BE7"/>
    <w:rsid w:val="001D7CA0"/>
    <w:rsid w:val="001E12B1"/>
    <w:rsid w:val="00240E7F"/>
    <w:rsid w:val="00262C63"/>
    <w:rsid w:val="00283900"/>
    <w:rsid w:val="002F388C"/>
    <w:rsid w:val="003C5CA5"/>
    <w:rsid w:val="003E7804"/>
    <w:rsid w:val="003F01FE"/>
    <w:rsid w:val="00421C24"/>
    <w:rsid w:val="00424E27"/>
    <w:rsid w:val="004419D9"/>
    <w:rsid w:val="00453397"/>
    <w:rsid w:val="00455F42"/>
    <w:rsid w:val="004602CF"/>
    <w:rsid w:val="0049070B"/>
    <w:rsid w:val="004B52BC"/>
    <w:rsid w:val="005137A7"/>
    <w:rsid w:val="00524BA2"/>
    <w:rsid w:val="0058734A"/>
    <w:rsid w:val="005A7D3A"/>
    <w:rsid w:val="005B3116"/>
    <w:rsid w:val="005B65AE"/>
    <w:rsid w:val="0063054A"/>
    <w:rsid w:val="00691BE4"/>
    <w:rsid w:val="0069625F"/>
    <w:rsid w:val="006B3350"/>
    <w:rsid w:val="006C0DA2"/>
    <w:rsid w:val="006D6BFA"/>
    <w:rsid w:val="0073485D"/>
    <w:rsid w:val="0075415E"/>
    <w:rsid w:val="00764C28"/>
    <w:rsid w:val="00775591"/>
    <w:rsid w:val="00786938"/>
    <w:rsid w:val="007C4713"/>
    <w:rsid w:val="00803F74"/>
    <w:rsid w:val="00810AD2"/>
    <w:rsid w:val="00854101"/>
    <w:rsid w:val="008C6E81"/>
    <w:rsid w:val="008F091E"/>
    <w:rsid w:val="00906077"/>
    <w:rsid w:val="00907E38"/>
    <w:rsid w:val="00926BB6"/>
    <w:rsid w:val="00941395"/>
    <w:rsid w:val="009572D4"/>
    <w:rsid w:val="00981C85"/>
    <w:rsid w:val="009B4648"/>
    <w:rsid w:val="00A325BF"/>
    <w:rsid w:val="00A6524E"/>
    <w:rsid w:val="00A72268"/>
    <w:rsid w:val="00AA28EF"/>
    <w:rsid w:val="00AB589B"/>
    <w:rsid w:val="00AC242B"/>
    <w:rsid w:val="00AF74C0"/>
    <w:rsid w:val="00B216B6"/>
    <w:rsid w:val="00B24243"/>
    <w:rsid w:val="00B31421"/>
    <w:rsid w:val="00BA3954"/>
    <w:rsid w:val="00BD5D6D"/>
    <w:rsid w:val="00C57319"/>
    <w:rsid w:val="00C731C3"/>
    <w:rsid w:val="00C77BEC"/>
    <w:rsid w:val="00CB074E"/>
    <w:rsid w:val="00CB27A3"/>
    <w:rsid w:val="00CC53E2"/>
    <w:rsid w:val="00CF76EB"/>
    <w:rsid w:val="00D16E13"/>
    <w:rsid w:val="00D45DCF"/>
    <w:rsid w:val="00D8766E"/>
    <w:rsid w:val="00DA4B60"/>
    <w:rsid w:val="00E131A5"/>
    <w:rsid w:val="00E152D6"/>
    <w:rsid w:val="00E40ED3"/>
    <w:rsid w:val="00E4342D"/>
    <w:rsid w:val="00E52E19"/>
    <w:rsid w:val="00E56739"/>
    <w:rsid w:val="00F26BBC"/>
    <w:rsid w:val="00F65B51"/>
    <w:rsid w:val="00F77D8B"/>
    <w:rsid w:val="00F83B72"/>
    <w:rsid w:val="00F872C2"/>
    <w:rsid w:val="00FB5B68"/>
    <w:rsid w:val="00FC4404"/>
    <w:rsid w:val="00FD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D203"/>
  <w15:chartTrackingRefBased/>
  <w15:docId w15:val="{04E83CCB-52C1-45DD-BDC9-60E1BE39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D6"/>
    <w:pPr>
      <w:ind w:left="720"/>
      <w:contextualSpacing/>
    </w:pPr>
  </w:style>
  <w:style w:type="table" w:styleId="TableGrid">
    <w:name w:val="Table Grid"/>
    <w:basedOn w:val="TableNormal"/>
    <w:uiPriority w:val="39"/>
    <w:rsid w:val="00E1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152D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152D6"/>
  </w:style>
  <w:style w:type="character" w:styleId="PlaceholderText">
    <w:name w:val="Placeholder Text"/>
    <w:basedOn w:val="DefaultParagraphFont"/>
    <w:uiPriority w:val="99"/>
    <w:semiHidden/>
    <w:rsid w:val="00CC53E2"/>
    <w:rPr>
      <w:color w:val="808080"/>
    </w:rPr>
  </w:style>
  <w:style w:type="character" w:styleId="Emphasis">
    <w:name w:val="Emphasis"/>
    <w:basedOn w:val="DefaultParagraphFont"/>
    <w:uiPriority w:val="20"/>
    <w:qFormat/>
    <w:rsid w:val="0063054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B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68"/>
  </w:style>
  <w:style w:type="paragraph" w:styleId="Footer">
    <w:name w:val="footer"/>
    <w:basedOn w:val="Normal"/>
    <w:link w:val="FooterChar"/>
    <w:uiPriority w:val="99"/>
    <w:unhideWhenUsed/>
    <w:rsid w:val="00FB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</dc:creator>
  <cp:keywords/>
  <dc:description/>
  <cp:lastModifiedBy>ORESTIS PAPAGIANNOPOULOS</cp:lastModifiedBy>
  <cp:revision>81</cp:revision>
  <dcterms:created xsi:type="dcterms:W3CDTF">2022-07-04T08:51:00Z</dcterms:created>
  <dcterms:modified xsi:type="dcterms:W3CDTF">2023-06-27T11:19:00Z</dcterms:modified>
</cp:coreProperties>
</file>